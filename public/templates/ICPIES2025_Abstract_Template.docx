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47AE" w14:textId="77777777" w:rsidR="009F7EAF" w:rsidRDefault="009F7EAF" w:rsidP="009F7EAF">
      <w:pPr>
        <w:pStyle w:val="Title"/>
        <w:framePr w:wrap="notBeside"/>
        <w:jc w:val="left"/>
        <w:rPr>
          <w:sz w:val="18"/>
          <w:szCs w:val="18"/>
        </w:rPr>
      </w:pPr>
    </w:p>
    <w:p w14:paraId="040B3391" w14:textId="0BA373CA" w:rsidR="00E31E78" w:rsidRPr="00E31E78" w:rsidRDefault="00E31E78" w:rsidP="009F7EAF">
      <w:pPr>
        <w:pStyle w:val="Title"/>
        <w:framePr w:wrap="notBeside"/>
        <w:jc w:val="left"/>
        <w:rPr>
          <w:sz w:val="18"/>
          <w:szCs w:val="18"/>
        </w:rPr>
      </w:pPr>
      <w:r w:rsidRPr="00E31E78">
        <w:rPr>
          <w:sz w:val="18"/>
          <w:szCs w:val="18"/>
        </w:rPr>
        <w:t>2</w:t>
      </w:r>
      <w:r w:rsidRPr="00E31E78">
        <w:rPr>
          <w:sz w:val="18"/>
          <w:szCs w:val="18"/>
          <w:vertAlign w:val="superscript"/>
        </w:rPr>
        <w:t>nd</w:t>
      </w:r>
      <w:r w:rsidRPr="00E31E78">
        <w:rPr>
          <w:sz w:val="18"/>
          <w:szCs w:val="18"/>
        </w:rPr>
        <w:t xml:space="preserve"> International Conference on Plastics, Innovations, and Environmental Sustainability 2025</w:t>
      </w:r>
      <w:r>
        <w:rPr>
          <w:sz w:val="18"/>
          <w:szCs w:val="18"/>
        </w:rPr>
        <w:t xml:space="preserve"> </w:t>
      </w:r>
    </w:p>
    <w:p w14:paraId="25C17612" w14:textId="77777777" w:rsidR="009F7EAF" w:rsidRDefault="009F7EAF" w:rsidP="00E31E78">
      <w:pPr>
        <w:pStyle w:val="Title"/>
        <w:framePr w:wrap="notBeside"/>
        <w:ind w:left="2880" w:firstLine="720"/>
        <w:jc w:val="left"/>
        <w:rPr>
          <w:sz w:val="24"/>
          <w:szCs w:val="24"/>
        </w:rPr>
      </w:pPr>
    </w:p>
    <w:p w14:paraId="57133847" w14:textId="77777777" w:rsidR="009F7EAF" w:rsidRDefault="009F7EAF" w:rsidP="00E31E78">
      <w:pPr>
        <w:pStyle w:val="Title"/>
        <w:framePr w:wrap="notBeside"/>
        <w:ind w:left="2880" w:firstLine="720"/>
        <w:jc w:val="left"/>
        <w:rPr>
          <w:sz w:val="24"/>
          <w:szCs w:val="24"/>
        </w:rPr>
      </w:pPr>
    </w:p>
    <w:p w14:paraId="1B9E2952" w14:textId="36C24D10" w:rsidR="00B233C3" w:rsidRPr="009F7268" w:rsidRDefault="009F7268" w:rsidP="009F7EAF">
      <w:pPr>
        <w:pStyle w:val="Title"/>
        <w:framePr w:wrap="notBeside"/>
        <w:ind w:left="2880" w:firstLine="720"/>
        <w:jc w:val="left"/>
        <w:rPr>
          <w:sz w:val="24"/>
          <w:szCs w:val="24"/>
        </w:rPr>
      </w:pPr>
      <w:r w:rsidRPr="009F7268">
        <w:rPr>
          <w:sz w:val="24"/>
          <w:szCs w:val="24"/>
        </w:rPr>
        <w:t>PAPER TITLE</w:t>
      </w:r>
      <w:r w:rsidR="00E31E78">
        <w:rPr>
          <w:sz w:val="24"/>
          <w:szCs w:val="24"/>
        </w:rPr>
        <w:t xml:space="preserve"> IN UPPER CASE</w:t>
      </w:r>
    </w:p>
    <w:p w14:paraId="578247FA" w14:textId="77777777" w:rsidR="00B233C3" w:rsidRDefault="00B233C3" w:rsidP="009F7EAF">
      <w:pPr>
        <w:pStyle w:val="Authors"/>
        <w:framePr w:wrap="notBeside" w:x="1351" w:y="1421"/>
        <w:spacing w:after="0"/>
        <w:jc w:val="left"/>
        <w:rPr>
          <w:vertAlign w:val="superscript"/>
        </w:rPr>
      </w:pPr>
    </w:p>
    <w:p w14:paraId="1DA3FDD7" w14:textId="703B4952" w:rsidR="00B233C3" w:rsidRPr="005A7985" w:rsidRDefault="00B233C3" w:rsidP="009F7EAF">
      <w:pPr>
        <w:pStyle w:val="Authors"/>
        <w:framePr w:wrap="notBeside" w:x="1351" w:y="1421"/>
        <w:spacing w:after="0"/>
      </w:pPr>
      <w:r w:rsidRPr="005A7985">
        <w:t>First Author Name</w:t>
      </w:r>
      <w:r w:rsidR="007D7610" w:rsidRPr="005A7985">
        <w:rPr>
          <w:vertAlign w:val="superscript"/>
        </w:rPr>
        <w:t>[1]</w:t>
      </w:r>
      <w:r w:rsidRPr="005A7985">
        <w:t>, Second Author Name</w:t>
      </w:r>
      <w:r w:rsidR="007D7610" w:rsidRPr="005A7985">
        <w:rPr>
          <w:vertAlign w:val="superscript"/>
        </w:rPr>
        <w:t>[2]</w:t>
      </w:r>
      <w:r w:rsidRPr="005A7985">
        <w:t>,</w:t>
      </w:r>
      <w:r w:rsidR="007D7610">
        <w:t xml:space="preserve"> and</w:t>
      </w:r>
      <w:r w:rsidRPr="005A7985">
        <w:t xml:space="preserve"> Third Author Name</w:t>
      </w:r>
      <w:r w:rsidR="007D7610" w:rsidRPr="005A7985">
        <w:rPr>
          <w:vertAlign w:val="superscript"/>
        </w:rPr>
        <w:t>[3]</w:t>
      </w:r>
      <w:r w:rsidRPr="005A7985">
        <w:t xml:space="preserve">  </w:t>
      </w:r>
    </w:p>
    <w:p w14:paraId="6FCEFF2F" w14:textId="471EB23F" w:rsidR="000C7AEA" w:rsidRDefault="00B233C3" w:rsidP="009F7EAF">
      <w:pPr>
        <w:pStyle w:val="Authors"/>
        <w:framePr w:wrap="notBeside" w:x="1351" w:y="1421"/>
        <w:spacing w:after="0"/>
        <w:rPr>
          <w:ins w:id="0" w:author="Mr. S Himanujahn" w:date="2025-03-20T11:17:00Z" w16du:dateUtc="2025-03-20T05:47:00Z"/>
          <w:sz w:val="20"/>
          <w:szCs w:val="20"/>
        </w:rPr>
      </w:pPr>
      <w:r w:rsidRPr="005A7985">
        <w:rPr>
          <w:sz w:val="20"/>
          <w:szCs w:val="20"/>
          <w:vertAlign w:val="superscript"/>
        </w:rPr>
        <w:t>[1]</w:t>
      </w:r>
      <w:r w:rsidRPr="005A7985">
        <w:rPr>
          <w:sz w:val="20"/>
          <w:szCs w:val="20"/>
        </w:rPr>
        <w:t xml:space="preserve"> First Author </w:t>
      </w:r>
      <w:r w:rsidR="000C7AEA" w:rsidRPr="005A7985">
        <w:rPr>
          <w:sz w:val="20"/>
          <w:szCs w:val="20"/>
        </w:rPr>
        <w:t>Affiliation</w:t>
      </w:r>
    </w:p>
    <w:p w14:paraId="2209A439" w14:textId="3951EEEE" w:rsidR="000C7AEA" w:rsidRDefault="00B233C3" w:rsidP="009F7EAF">
      <w:pPr>
        <w:pStyle w:val="Authors"/>
        <w:framePr w:wrap="notBeside" w:x="1351" w:y="1421"/>
        <w:spacing w:after="0"/>
        <w:rPr>
          <w:ins w:id="1" w:author="Mr. S Himanujahn" w:date="2025-03-20T11:17:00Z" w16du:dateUtc="2025-03-20T05:47:00Z"/>
          <w:sz w:val="20"/>
          <w:szCs w:val="20"/>
        </w:rPr>
      </w:pPr>
      <w:r w:rsidRPr="005A7985">
        <w:rPr>
          <w:sz w:val="20"/>
          <w:szCs w:val="20"/>
          <w:vertAlign w:val="superscript"/>
        </w:rPr>
        <w:t>[2]</w:t>
      </w:r>
      <w:r w:rsidRPr="005A7985">
        <w:rPr>
          <w:sz w:val="20"/>
          <w:szCs w:val="20"/>
        </w:rPr>
        <w:t xml:space="preserve"> Second Author Affiliation</w:t>
      </w:r>
    </w:p>
    <w:p w14:paraId="374DECC9" w14:textId="7FA8FA32" w:rsidR="00B233C3" w:rsidRPr="005A7985" w:rsidRDefault="00B233C3" w:rsidP="009F7EAF">
      <w:pPr>
        <w:pStyle w:val="Authors"/>
        <w:framePr w:wrap="notBeside" w:x="1351" w:y="1421"/>
        <w:spacing w:after="0"/>
        <w:rPr>
          <w:sz w:val="20"/>
          <w:szCs w:val="20"/>
        </w:rPr>
      </w:pPr>
      <w:r w:rsidRPr="005A7985">
        <w:rPr>
          <w:sz w:val="20"/>
          <w:szCs w:val="20"/>
          <w:vertAlign w:val="superscript"/>
        </w:rPr>
        <w:t>[3]</w:t>
      </w:r>
      <w:r w:rsidRPr="005A7985">
        <w:rPr>
          <w:sz w:val="20"/>
          <w:szCs w:val="20"/>
        </w:rPr>
        <w:t>Third Author Affiliation</w:t>
      </w:r>
    </w:p>
    <w:p w14:paraId="4381A007" w14:textId="5AC5419A" w:rsidR="00B233C3" w:rsidRPr="005A7985" w:rsidRDefault="007D7610" w:rsidP="009F7EAF">
      <w:pPr>
        <w:pStyle w:val="Authors"/>
        <w:framePr w:wrap="notBeside" w:x="1351" w:y="1421"/>
        <w:spacing w:after="0"/>
        <w:rPr>
          <w:sz w:val="20"/>
          <w:szCs w:val="20"/>
          <w:lang w:eastAsia="zh-TW"/>
        </w:rPr>
      </w:pPr>
      <w:r>
        <w:rPr>
          <w:sz w:val="20"/>
          <w:szCs w:val="20"/>
        </w:rPr>
        <w:t xml:space="preserve">Corresponding Email </w:t>
      </w:r>
      <w:r w:rsidR="0046214F">
        <w:rPr>
          <w:sz w:val="20"/>
          <w:szCs w:val="20"/>
        </w:rPr>
        <w:t>–</w:t>
      </w:r>
      <w:r w:rsidR="00275B27">
        <w:rPr>
          <w:sz w:val="20"/>
          <w:szCs w:val="20"/>
        </w:rPr>
        <w:t xml:space="preserve"> </w:t>
      </w:r>
      <w:hyperlink r:id="rId4" w:history="1">
        <w:r w:rsidR="0046214F" w:rsidRPr="00ED6474">
          <w:rPr>
            <w:rStyle w:val="Hyperlink"/>
            <w:i/>
            <w:iCs/>
            <w:sz w:val="20"/>
            <w:szCs w:val="20"/>
          </w:rPr>
          <w:t>123@gmail.com</w:t>
        </w:r>
      </w:hyperlink>
      <w:r w:rsidR="0046214F">
        <w:rPr>
          <w:i/>
          <w:iCs/>
          <w:sz w:val="20"/>
          <w:szCs w:val="20"/>
        </w:rPr>
        <w:t xml:space="preserve">, TP: +94 </w:t>
      </w:r>
      <w:r w:rsidR="00C27031">
        <w:rPr>
          <w:i/>
          <w:iCs/>
          <w:sz w:val="20"/>
          <w:szCs w:val="20"/>
        </w:rPr>
        <w:t>XXXXXXXXX</w:t>
      </w:r>
    </w:p>
    <w:p w14:paraId="5EE5118B" w14:textId="6EFB31F0" w:rsidR="00B233C3" w:rsidRPr="0046214F" w:rsidRDefault="009F7EAF" w:rsidP="00E31E78">
      <w:pPr>
        <w:pStyle w:val="Abstract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8E3EAC" wp14:editId="1762D0FD">
            <wp:simplePos x="0" y="0"/>
            <wp:positionH relativeFrom="margin">
              <wp:align>right</wp:align>
            </wp:positionH>
            <wp:positionV relativeFrom="paragraph">
              <wp:posOffset>55478</wp:posOffset>
            </wp:positionV>
            <wp:extent cx="1218565" cy="383540"/>
            <wp:effectExtent l="0" t="0" r="635" b="0"/>
            <wp:wrapSquare wrapText="bothSides"/>
            <wp:docPr id="196049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3C3" w:rsidRPr="00275B27">
        <w:rPr>
          <w:i/>
          <w:iCs/>
          <w:sz w:val="22"/>
          <w:szCs w:val="22"/>
        </w:rPr>
        <w:t>Abstract</w:t>
      </w:r>
      <w:r w:rsidR="00B233C3" w:rsidRPr="005A7985">
        <w:rPr>
          <w:i/>
        </w:rPr>
        <w:t xml:space="preserve">— These instructions give you guidelines for preparing papers for the </w:t>
      </w:r>
      <w:r w:rsidR="000C7AEA" w:rsidRPr="005A7985">
        <w:rPr>
          <w:i/>
        </w:rPr>
        <w:t>international</w:t>
      </w:r>
      <w:r w:rsidR="00B233C3" w:rsidRPr="005A7985">
        <w:rPr>
          <w:i/>
        </w:rPr>
        <w:t xml:space="preserve"> conference</w:t>
      </w:r>
      <w:r w:rsidR="002C5BE2">
        <w:rPr>
          <w:i/>
        </w:rPr>
        <w:t xml:space="preserve"> on Plastics, Innovations, and Environmental Sustainability (ICPIES) 2025</w:t>
      </w:r>
      <w:r w:rsidR="00B233C3" w:rsidRPr="005A7985">
        <w:rPr>
          <w:i/>
          <w:iCs/>
        </w:rPr>
        <w:t>.</w:t>
      </w:r>
      <w:r w:rsidR="00B233C3" w:rsidRPr="005A7985">
        <w:rPr>
          <w:i/>
        </w:rPr>
        <w:t xml:space="preserve"> Use this document as a template</w:t>
      </w:r>
      <w:r w:rsidR="002C5BE2">
        <w:rPr>
          <w:i/>
        </w:rPr>
        <w:t xml:space="preserve"> to learn about the formatting of texts, tables</w:t>
      </w:r>
      <w:r w:rsidR="00275B27">
        <w:rPr>
          <w:i/>
        </w:rPr>
        <w:t xml:space="preserve"> and text captions, and the method to include the indexing formatting. U</w:t>
      </w:r>
      <w:r w:rsidR="00B233C3" w:rsidRPr="005A7985">
        <w:rPr>
          <w:i/>
        </w:rPr>
        <w:t>se this document as an instruction set</w:t>
      </w:r>
      <w:r w:rsidR="002C5BE2">
        <w:rPr>
          <w:i/>
        </w:rPr>
        <w:t xml:space="preserve">. </w:t>
      </w:r>
      <w:r w:rsidR="00B233C3" w:rsidRPr="005A7985">
        <w:rPr>
          <w:i/>
        </w:rPr>
        <w:t xml:space="preserve">Define all symbols used in the abstract. </w:t>
      </w:r>
      <w:r w:rsidR="00275B27">
        <w:rPr>
          <w:i/>
        </w:rPr>
        <w:t>Presented in one paragraph with no</w:t>
      </w:r>
      <w:r w:rsidR="00B233C3" w:rsidRPr="005A7985">
        <w:rPr>
          <w:i/>
        </w:rPr>
        <w:t xml:space="preserve"> cite references in the abstract</w:t>
      </w:r>
      <w:r w:rsidR="00275B27">
        <w:rPr>
          <w:i/>
        </w:rPr>
        <w:t xml:space="preserve"> and should be on top of the first page, after the title of </w:t>
      </w:r>
      <w:r w:rsidR="00E31E78">
        <w:rPr>
          <w:i/>
        </w:rPr>
        <w:t>the paper</w:t>
      </w:r>
      <w:r w:rsidR="00275B27">
        <w:rPr>
          <w:i/>
        </w:rPr>
        <w:t xml:space="preserve"> and the names of authors, in a section titled ‘Abstract’. </w:t>
      </w:r>
      <w:r w:rsidR="00E31E78">
        <w:rPr>
          <w:i/>
        </w:rPr>
        <w:t>The presenting</w:t>
      </w:r>
      <w:r w:rsidR="00275B27">
        <w:rPr>
          <w:i/>
        </w:rPr>
        <w:t xml:space="preserve"> author should be underlined. The word ‘Abstract’ must be Times New Roman, Bold, Italic, and 9 ppt. The text of the abstract should be indented from left side by 1 cm and right side by 1 cm. The title should be in </w:t>
      </w:r>
      <w:r w:rsidR="00E31E78">
        <w:rPr>
          <w:i/>
        </w:rPr>
        <w:t>the upper case</w:t>
      </w:r>
      <w:r w:rsidR="00275B27">
        <w:rPr>
          <w:i/>
        </w:rPr>
        <w:t xml:space="preserve">. </w:t>
      </w:r>
      <w:r w:rsidR="009F7268" w:rsidRPr="0046214F">
        <w:rPr>
          <w:i/>
          <w:iCs/>
        </w:rPr>
        <w:t xml:space="preserve">Names must be </w:t>
      </w:r>
      <w:r w:rsidR="00C27031">
        <w:rPr>
          <w:i/>
          <w:iCs/>
        </w:rPr>
        <w:t>in</w:t>
      </w:r>
      <w:r w:rsidR="009F7268" w:rsidRPr="0046214F">
        <w:rPr>
          <w:i/>
          <w:iCs/>
        </w:rPr>
        <w:t xml:space="preserve"> 11 pt</w:t>
      </w:r>
      <w:r w:rsidR="00C27031">
        <w:rPr>
          <w:i/>
          <w:iCs/>
        </w:rPr>
        <w:t>,</w:t>
      </w:r>
      <w:r w:rsidR="009F7268" w:rsidRPr="0046214F">
        <w:rPr>
          <w:i/>
          <w:iCs/>
        </w:rPr>
        <w:t xml:space="preserve"> while affiliations must be 10 pt</w:t>
      </w:r>
      <w:r w:rsidR="00E31E78" w:rsidRPr="0046214F">
        <w:rPr>
          <w:i/>
          <w:iCs/>
        </w:rPr>
        <w:t xml:space="preserve"> </w:t>
      </w:r>
      <w:r w:rsidR="009F7268" w:rsidRPr="0046214F">
        <w:rPr>
          <w:i/>
          <w:iCs/>
        </w:rPr>
        <w:t>. The email address and the contact details of the corresponding author should be</w:t>
      </w:r>
      <w:r w:rsidR="00E31E78" w:rsidRPr="0046214F">
        <w:rPr>
          <w:i/>
          <w:iCs/>
        </w:rPr>
        <w:t xml:space="preserve"> </w:t>
      </w:r>
      <w:r w:rsidR="009F7268" w:rsidRPr="0046214F">
        <w:rPr>
          <w:i/>
          <w:iCs/>
        </w:rPr>
        <w:t>presented after the affiliations in 10pt. The title, names and affiliations must all be</w:t>
      </w:r>
      <w:r w:rsidR="00E31E78" w:rsidRPr="0046214F">
        <w:rPr>
          <w:i/>
          <w:iCs/>
        </w:rPr>
        <w:t xml:space="preserve"> </w:t>
      </w:r>
      <w:r w:rsidR="009F7268" w:rsidRPr="0046214F">
        <w:rPr>
          <w:i/>
          <w:iCs/>
        </w:rPr>
        <w:t xml:space="preserve">centralized. The abstract should state the problem, explain the approach to obtaining </w:t>
      </w:r>
      <w:r w:rsidR="00E31E78" w:rsidRPr="0046214F">
        <w:rPr>
          <w:i/>
          <w:iCs/>
        </w:rPr>
        <w:t>the solution</w:t>
      </w:r>
      <w:r w:rsidR="009F7268" w:rsidRPr="0046214F">
        <w:rPr>
          <w:i/>
          <w:iCs/>
        </w:rPr>
        <w:t xml:space="preserve">, and describe the solution itself. It should also </w:t>
      </w:r>
      <w:r w:rsidR="00E31E78" w:rsidRPr="0046214F">
        <w:rPr>
          <w:i/>
          <w:iCs/>
        </w:rPr>
        <w:t>summarize</w:t>
      </w:r>
      <w:r w:rsidR="009F7268" w:rsidRPr="0046214F">
        <w:rPr>
          <w:i/>
          <w:iCs/>
        </w:rPr>
        <w:t xml:space="preserve"> key facts relating </w:t>
      </w:r>
      <w:r w:rsidR="00E31E78" w:rsidRPr="0046214F">
        <w:rPr>
          <w:i/>
          <w:iCs/>
        </w:rPr>
        <w:t>to the</w:t>
      </w:r>
      <w:r w:rsidR="009F7268" w:rsidRPr="0046214F">
        <w:rPr>
          <w:i/>
          <w:iCs/>
        </w:rPr>
        <w:t xml:space="preserve"> work done, the principal conclusions, and it should convey the overall impact of </w:t>
      </w:r>
      <w:r w:rsidR="00E31E78" w:rsidRPr="0046214F">
        <w:rPr>
          <w:i/>
          <w:iCs/>
        </w:rPr>
        <w:t>the work</w:t>
      </w:r>
      <w:r w:rsidR="009F7268" w:rsidRPr="0046214F">
        <w:rPr>
          <w:i/>
          <w:iCs/>
        </w:rPr>
        <w:t xml:space="preserve"> </w:t>
      </w:r>
      <w:r w:rsidR="00E31E78" w:rsidRPr="0046214F">
        <w:rPr>
          <w:i/>
          <w:iCs/>
        </w:rPr>
        <w:t>presented. Do</w:t>
      </w:r>
      <w:r w:rsidR="00B233C3" w:rsidRPr="0046214F">
        <w:rPr>
          <w:i/>
          <w:iCs/>
        </w:rPr>
        <w:t xml:space="preserve"> not delete the blank line immediately above the abstract; it sets the footnote at the bottom of this column.(300 words)</w:t>
      </w:r>
    </w:p>
    <w:p w14:paraId="14DEFC02" w14:textId="77777777" w:rsidR="00B233C3" w:rsidRPr="005A7985" w:rsidRDefault="00B233C3" w:rsidP="00B233C3"/>
    <w:p w14:paraId="49768B87" w14:textId="04A0D564" w:rsidR="00B233C3" w:rsidRPr="00E21949" w:rsidRDefault="000C7AEA" w:rsidP="00B233C3">
      <w:pPr>
        <w:pStyle w:val="IndexTerms"/>
        <w:rPr>
          <w:i/>
        </w:rPr>
      </w:pPr>
      <w:r>
        <w:rPr>
          <w:iCs/>
        </w:rPr>
        <w:t>Key words</w:t>
      </w:r>
      <w:r w:rsidR="00B233C3" w:rsidRPr="005A7985">
        <w:t>—</w:t>
      </w:r>
      <w:r w:rsidR="00B233C3" w:rsidRPr="00E21949">
        <w:rPr>
          <w:i/>
        </w:rPr>
        <w:t xml:space="preserve">About four key words or phrases in alphabetical order, separated by commas. </w:t>
      </w:r>
    </w:p>
    <w:p w14:paraId="7365825A" w14:textId="54EBE647" w:rsidR="00EE6ECE" w:rsidRDefault="00EE6ECE"/>
    <w:p w14:paraId="78EE0376" w14:textId="5E07C59E" w:rsidR="00B233C3" w:rsidRDefault="00B233C3"/>
    <w:p w14:paraId="6B35330F" w14:textId="77777777" w:rsidR="00B233C3" w:rsidRDefault="00B233C3"/>
    <w:sectPr w:rsidR="00B2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r. S Himanujahn">
    <w15:presenceInfo w15:providerId="AD" w15:userId="S::himanujahn@fot.sjp.ac.lk::2deeb16b-5aec-4faa-8134-71ca630c8a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M0MjY0NDEyMTUxsTRW0lEKTi0uzszPAykwrAUAyzFYoiwAAAA="/>
  </w:docVars>
  <w:rsids>
    <w:rsidRoot w:val="00B233C3"/>
    <w:rsid w:val="000C7AEA"/>
    <w:rsid w:val="00275B27"/>
    <w:rsid w:val="002C5BE2"/>
    <w:rsid w:val="00446615"/>
    <w:rsid w:val="0046214F"/>
    <w:rsid w:val="00595E25"/>
    <w:rsid w:val="005A5207"/>
    <w:rsid w:val="007D7610"/>
    <w:rsid w:val="009F7268"/>
    <w:rsid w:val="009F7EAF"/>
    <w:rsid w:val="00AF75CE"/>
    <w:rsid w:val="00B233C3"/>
    <w:rsid w:val="00C27031"/>
    <w:rsid w:val="00DE43CE"/>
    <w:rsid w:val="00E31E78"/>
    <w:rsid w:val="00E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B1E7"/>
  <w15:chartTrackingRefBased/>
  <w15:docId w15:val="{42C6415A-925C-45D0-9B66-1E8B2C52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C3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B233C3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B233C3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233C3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B233C3"/>
    <w:rPr>
      <w:rFonts w:ascii="Times New Roman" w:eastAsia="PMingLiU" w:hAnsi="Times New Roman" w:cs="Times New Roman"/>
      <w:kern w:val="28"/>
      <w:sz w:val="48"/>
      <w:szCs w:val="48"/>
      <w:lang w:val="en-US"/>
    </w:rPr>
  </w:style>
  <w:style w:type="paragraph" w:customStyle="1" w:styleId="IndexTerms">
    <w:name w:val="IndexTerms"/>
    <w:basedOn w:val="Normal"/>
    <w:next w:val="Normal"/>
    <w:rsid w:val="00B233C3"/>
    <w:pPr>
      <w:ind w:firstLine="202"/>
      <w:jc w:val="both"/>
    </w:pPr>
    <w:rPr>
      <w:b/>
      <w:bCs/>
      <w:sz w:val="18"/>
      <w:szCs w:val="18"/>
    </w:rPr>
  </w:style>
  <w:style w:type="paragraph" w:styleId="Revision">
    <w:name w:val="Revision"/>
    <w:hidden/>
    <w:uiPriority w:val="99"/>
    <w:semiHidden/>
    <w:rsid w:val="000C7AEA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62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Rath</dc:creator>
  <cp:keywords/>
  <dc:description/>
  <cp:lastModifiedBy>Ms. V.G.R.P. Gunarathna</cp:lastModifiedBy>
  <cp:revision>5</cp:revision>
  <cp:lastPrinted>2025-03-27T10:26:00Z</cp:lastPrinted>
  <dcterms:created xsi:type="dcterms:W3CDTF">2025-03-27T10:36:00Z</dcterms:created>
  <dcterms:modified xsi:type="dcterms:W3CDTF">2025-03-27T10:50:00Z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Taylor &amp; Francis - National Library of Medicine</vt:lpwstr>
  </property>
</Properties>
</file>