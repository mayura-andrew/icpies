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8CD97" w14:textId="60F6D3B4" w:rsidR="00C2692F" w:rsidRDefault="004E0DD6">
      <w:pPr>
        <w:pStyle w:val="Text"/>
        <w:ind w:firstLine="0"/>
        <w:rPr>
          <w:sz w:val="2"/>
          <w:szCs w:val="18"/>
        </w:rPr>
      </w:pPr>
      <w:r>
        <w:rPr>
          <w:noProof/>
        </w:rPr>
        <w:drawing>
          <wp:anchor distT="0" distB="0" distL="114300" distR="114300" simplePos="0" relativeHeight="251660288" behindDoc="0" locked="0" layoutInCell="1" allowOverlap="1" wp14:anchorId="24805A9B" wp14:editId="03D9F7F9">
            <wp:simplePos x="0" y="0"/>
            <wp:positionH relativeFrom="margin">
              <wp:posOffset>4558030</wp:posOffset>
            </wp:positionH>
            <wp:positionV relativeFrom="paragraph">
              <wp:posOffset>0</wp:posOffset>
            </wp:positionV>
            <wp:extent cx="1218565" cy="383540"/>
            <wp:effectExtent l="0" t="0" r="635" b="0"/>
            <wp:wrapSquare wrapText="bothSides"/>
            <wp:docPr id="1960494988" name="Picture 1" descr="A logo with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94988" name="Picture 1" descr="A logo with blue letter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856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E33F6FB" wp14:editId="5AC2BA09">
                <wp:simplePos x="0" y="0"/>
                <wp:positionH relativeFrom="column">
                  <wp:posOffset>-99060</wp:posOffset>
                </wp:positionH>
                <wp:positionV relativeFrom="paragraph">
                  <wp:posOffset>-228600</wp:posOffset>
                </wp:positionV>
                <wp:extent cx="6057900" cy="960120"/>
                <wp:effectExtent l="0" t="0" r="0" b="0"/>
                <wp:wrapNone/>
                <wp:docPr id="90805051" name="Text Box 2"/>
                <wp:cNvGraphicFramePr/>
                <a:graphic xmlns:a="http://schemas.openxmlformats.org/drawingml/2006/main">
                  <a:graphicData uri="http://schemas.microsoft.com/office/word/2010/wordprocessingShape">
                    <wps:wsp>
                      <wps:cNvSpPr txBox="1"/>
                      <wps:spPr>
                        <a:xfrm>
                          <a:off x="0" y="0"/>
                          <a:ext cx="6057900" cy="960120"/>
                        </a:xfrm>
                        <a:prstGeom prst="rect">
                          <a:avLst/>
                        </a:prstGeom>
                        <a:noFill/>
                        <a:ln w="6350">
                          <a:noFill/>
                        </a:ln>
                      </wps:spPr>
                      <wps:txbx>
                        <w:txbxContent>
                          <w:p w14:paraId="1E7061A7" w14:textId="77777777" w:rsidR="004E0DD6" w:rsidRPr="004E0DD6" w:rsidRDefault="004E0DD6" w:rsidP="004E0DD6">
                            <w:pPr>
                              <w:pStyle w:val="Title"/>
                              <w:jc w:val="left"/>
                              <w:rPr>
                                <w:b w:val="0"/>
                                <w:bCs/>
                                <w:sz w:val="19"/>
                                <w:szCs w:val="19"/>
                              </w:rPr>
                            </w:pPr>
                            <w:r w:rsidRPr="004E0DD6">
                              <w:rPr>
                                <w:b w:val="0"/>
                                <w:bCs/>
                                <w:sz w:val="19"/>
                                <w:szCs w:val="19"/>
                              </w:rPr>
                              <w:t>2</w:t>
                            </w:r>
                            <w:r w:rsidRPr="004E0DD6">
                              <w:rPr>
                                <w:b w:val="0"/>
                                <w:bCs/>
                                <w:sz w:val="19"/>
                                <w:szCs w:val="19"/>
                                <w:vertAlign w:val="superscript"/>
                              </w:rPr>
                              <w:t>nd</w:t>
                            </w:r>
                            <w:r w:rsidRPr="004E0DD6">
                              <w:rPr>
                                <w:b w:val="0"/>
                                <w:bCs/>
                                <w:sz w:val="19"/>
                                <w:szCs w:val="19"/>
                              </w:rPr>
                              <w:t xml:space="preserve"> International Conference on Plastics, Innovations, and Environmental Sustainability 2025 </w:t>
                            </w:r>
                          </w:p>
                          <w:p w14:paraId="04E5F225" w14:textId="77777777" w:rsidR="004E0DD6" w:rsidRDefault="004E0D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33F6FB" id="_x0000_t202" coordsize="21600,21600" o:spt="202" path="m,l,21600r21600,l21600,xe">
                <v:stroke joinstyle="miter"/>
                <v:path gradientshapeok="t" o:connecttype="rect"/>
              </v:shapetype>
              <v:shape id="Text Box 2" o:spid="_x0000_s1026" type="#_x0000_t202" style="position:absolute;left:0;text-align:left;margin-left:-7.8pt;margin-top:-18pt;width:477pt;height:7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" filled="f" stroked="f" strokeweight=".5pt">
                <v:textbox>
                  <w:txbxContent>
                    <w:p w14:paraId="1E7061A7" w14:textId="77777777" w:rsidR="004E0DD6" w:rsidRPr="004E0DD6" w:rsidRDefault="004E0DD6" w:rsidP="004E0DD6">
                      <w:pPr>
                        <w:pStyle w:val="Title"/>
                        <w:jc w:val="left"/>
                        <w:rPr>
                          <w:b w:val="0"/>
                          <w:bCs/>
                          <w:sz w:val="19"/>
                          <w:szCs w:val="19"/>
                        </w:rPr>
                      </w:pPr>
                      <w:r w:rsidRPr="004E0DD6">
                        <w:rPr>
                          <w:b w:val="0"/>
                          <w:bCs/>
                          <w:sz w:val="19"/>
                          <w:szCs w:val="19"/>
                        </w:rPr>
                        <w:t>2</w:t>
                      </w:r>
                      <w:r w:rsidRPr="004E0DD6">
                        <w:rPr>
                          <w:b w:val="0"/>
                          <w:bCs/>
                          <w:sz w:val="19"/>
                          <w:szCs w:val="19"/>
                          <w:vertAlign w:val="superscript"/>
                        </w:rPr>
                        <w:t>nd</w:t>
                      </w:r>
                      <w:r w:rsidRPr="004E0DD6">
                        <w:rPr>
                          <w:b w:val="0"/>
                          <w:bCs/>
                          <w:sz w:val="19"/>
                          <w:szCs w:val="19"/>
                        </w:rPr>
                        <w:t xml:space="preserve"> International Conference on Plastics, Innovations, and Environmental Sustainability 2025 </w:t>
                      </w:r>
                    </w:p>
                    <w:p w14:paraId="04E5F225" w14:textId="77777777" w:rsidR="004E0DD6" w:rsidRDefault="004E0DD6"/>
                  </w:txbxContent>
                </v:textbox>
              </v:shape>
            </w:pict>
          </mc:Fallback>
        </mc:AlternateContent>
      </w:r>
      <w:r w:rsidR="00C2692F">
        <w:rPr>
          <w:sz w:val="2"/>
          <w:szCs w:val="18"/>
        </w:rPr>
        <w:footnoteReference w:customMarkFollows="1" w:id="1"/>
        <w:sym w:font="Symbol" w:char="F020"/>
      </w:r>
    </w:p>
    <w:p w14:paraId="1693E23D" w14:textId="51F74DB5" w:rsidR="00C2692F" w:rsidRDefault="00C2692F" w:rsidP="004E0DD6">
      <w:pPr>
        <w:pStyle w:val="Title"/>
        <w:framePr w:h="877" w:hRule="exact" w:wrap="notBeside" w:x="1206" w:y="431"/>
      </w:pPr>
      <w:r>
        <w:t xml:space="preserve">Template for </w:t>
      </w:r>
      <w:r w:rsidR="004E0DD6">
        <w:t>Initial Submission</w:t>
      </w:r>
      <w:r>
        <w:t xml:space="preserve"> </w:t>
      </w:r>
      <w:r w:rsidR="004E0DD6">
        <w:t>of</w:t>
      </w:r>
      <w:r w:rsidR="00072C03">
        <w:t xml:space="preserve"> ICPIES</w:t>
      </w:r>
      <w:r>
        <w:t xml:space="preserve"> </w:t>
      </w:r>
      <w:ins w:id="0" w:author="Mr. S Himanujahn" w:date="2025-03-20T11:20:00Z" w16du:dateUtc="2025-03-20T05:50:00Z">
        <w:r w:rsidR="000210F6" w:rsidRPr="00072C03">
          <w:t xml:space="preserve"> </w:t>
        </w:r>
      </w:ins>
      <w:r w:rsidR="00153C62">
        <w:t>2025</w:t>
      </w:r>
    </w:p>
    <w:p w14:paraId="217242F6" w14:textId="4516AD03" w:rsidR="00183540" w:rsidRDefault="00183540" w:rsidP="00183540">
      <w:pPr>
        <w:pStyle w:val="Author"/>
        <w:spacing w:before="100" w:beforeAutospacing="1"/>
        <w:rPr>
          <w:sz w:val="18"/>
          <w:szCs w:val="18"/>
        </w:rPr>
        <w:sectPr w:rsidR="00183540" w:rsidSect="00183540">
          <w:headerReference w:type="default" r:id="rId9"/>
          <w:pgSz w:w="11906" w:h="16838" w:code="9"/>
          <w:pgMar w:top="1440" w:right="1440" w:bottom="1440" w:left="1440" w:header="432" w:footer="432" w:gutter="0"/>
          <w:cols w:num="2" w:space="282"/>
          <w:docGrid w:linePitch="272"/>
        </w:sectPr>
      </w:pPr>
    </w:p>
    <w:p w14:paraId="7346FC2D" w14:textId="633DED86" w:rsidR="00183540" w:rsidRDefault="00183540" w:rsidP="00183540">
      <w:pPr>
        <w:pStyle w:val="Author"/>
        <w:spacing w:before="0"/>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p>
    <w:p w14:paraId="054552CC" w14:textId="2EE6E5F2" w:rsidR="00183540" w:rsidRDefault="00183540" w:rsidP="00183540">
      <w:pPr>
        <w:pStyle w:val="Author"/>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 xml:space="preserve">line 2: </w:t>
      </w:r>
      <w:r>
        <w:rPr>
          <w:i/>
          <w:sz w:val="18"/>
          <w:szCs w:val="18"/>
        </w:rPr>
        <w:t>dept. name of organization</w:t>
      </w:r>
      <w:r>
        <w:rPr>
          <w:sz w:val="18"/>
          <w:szCs w:val="18"/>
        </w:rPr>
        <w:br/>
      </w:r>
      <w:r>
        <w:rPr>
          <w:i/>
          <w:sz w:val="18"/>
          <w:szCs w:val="18"/>
        </w:rP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r>
        <w:rPr>
          <w:sz w:val="18"/>
          <w:szCs w:val="18"/>
        </w:rPr>
        <w:br w:type="column"/>
        <w:t>line 1: 2</w:t>
      </w:r>
      <w:r>
        <w:rPr>
          <w:sz w:val="18"/>
          <w:szCs w:val="18"/>
          <w:vertAlign w:val="superscript"/>
        </w:rPr>
        <w:t>nd</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p>
    <w:p w14:paraId="4F8606BE" w14:textId="768D89A8" w:rsidR="00183540" w:rsidRDefault="00183540" w:rsidP="00183540">
      <w:pPr>
        <w:pStyle w:val="Author"/>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r>
        <w:rPr>
          <w:sz w:val="18"/>
          <w:szCs w:val="18"/>
        </w:rPr>
        <w:br w:type="column"/>
        <w:t>line 1: 3</w:t>
      </w:r>
      <w:r>
        <w:rPr>
          <w:sz w:val="18"/>
          <w:szCs w:val="18"/>
          <w:vertAlign w:val="superscript"/>
        </w:rPr>
        <w:t>rd</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p>
    <w:p w14:paraId="63BD8E6C" w14:textId="09C18ACF" w:rsidR="00183540" w:rsidRDefault="00183540" w:rsidP="00183540">
      <w:pPr>
        <w:pStyle w:val="Author"/>
        <w:spacing w:before="100" w:beforeAutospacing="1"/>
      </w:pPr>
      <w:r>
        <w:rPr>
          <w:sz w:val="18"/>
          <w:szCs w:val="18"/>
        </w:rPr>
        <w:t>line 1: 6</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w:t>
      </w:r>
      <w:r>
        <w:rPr>
          <w:i/>
          <w:sz w:val="18"/>
          <w:szCs w:val="18"/>
        </w:rPr>
        <w:br/>
        <w:t xml:space="preserve">(of </w:t>
      </w:r>
      <w:r>
        <w:rPr>
          <w:i/>
          <w:iCs/>
          <w:sz w:val="18"/>
          <w:szCs w:val="18"/>
        </w:rPr>
        <w:t>Affiliation</w:t>
      </w:r>
      <w:r>
        <w:rPr>
          <w:i/>
          <w:sz w:val="18"/>
          <w:szCs w:val="18"/>
        </w:rPr>
        <w:t>)</w:t>
      </w:r>
      <w:r>
        <w:rPr>
          <w:sz w:val="18"/>
          <w:szCs w:val="18"/>
        </w:rPr>
        <w:br/>
        <w:t xml:space="preserve">line 3: </w:t>
      </w:r>
      <w:r>
        <w:rPr>
          <w:i/>
          <w:sz w:val="18"/>
          <w:szCs w:val="18"/>
        </w:rPr>
        <w:t xml:space="preserve">name of organization </w:t>
      </w:r>
      <w:r>
        <w:rPr>
          <w:i/>
          <w:sz w:val="18"/>
          <w:szCs w:val="18"/>
        </w:rPr>
        <w:br/>
        <w:t>(of Affiliation)</w:t>
      </w:r>
      <w:r>
        <w:rPr>
          <w:i/>
          <w:sz w:val="18"/>
          <w:szCs w:val="18"/>
        </w:rPr>
        <w:br/>
      </w:r>
      <w:r>
        <w:rPr>
          <w:sz w:val="18"/>
          <w:szCs w:val="18"/>
        </w:rPr>
        <w:t>line 4: City, Country</w:t>
      </w:r>
      <w:r>
        <w:rPr>
          <w:sz w:val="18"/>
          <w:szCs w:val="18"/>
        </w:rPr>
        <w:br/>
        <w:t xml:space="preserve">line 5: email address </w:t>
      </w:r>
    </w:p>
    <w:p w14:paraId="377FA78B" w14:textId="77777777" w:rsidR="00183540" w:rsidRDefault="00183540" w:rsidP="00C2692F">
      <w:pPr>
        <w:pStyle w:val="Abstract"/>
        <w:spacing w:before="0"/>
        <w:rPr>
          <w:i/>
          <w:iCs/>
        </w:rPr>
        <w:sectPr w:rsidR="00183540" w:rsidSect="00183540">
          <w:type w:val="continuous"/>
          <w:pgSz w:w="11906" w:h="16838" w:code="9"/>
          <w:pgMar w:top="1440" w:right="1440" w:bottom="1440" w:left="1440" w:header="432" w:footer="432" w:gutter="0"/>
          <w:cols w:num="3" w:space="282"/>
          <w:docGrid w:linePitch="272"/>
        </w:sectPr>
      </w:pPr>
    </w:p>
    <w:p w14:paraId="6444E18D" w14:textId="77777777" w:rsidR="00183540" w:rsidRDefault="00183540" w:rsidP="00C2692F">
      <w:pPr>
        <w:pStyle w:val="Abstract"/>
        <w:spacing w:before="0"/>
        <w:rPr>
          <w:ins w:id="1" w:author="Mr. S Himanujahn" w:date="2025-03-20T11:33:00Z" w16du:dateUtc="2025-03-20T06:03:00Z"/>
          <w:i/>
          <w:iCs/>
        </w:rPr>
      </w:pPr>
    </w:p>
    <w:p w14:paraId="38A0ED1C" w14:textId="6A833099" w:rsidR="00C2692F" w:rsidRDefault="00C2692F" w:rsidP="00C2692F">
      <w:pPr>
        <w:pStyle w:val="Abstract"/>
        <w:spacing w:before="0"/>
      </w:pPr>
      <w:r>
        <w:rPr>
          <w:i/>
          <w:iCs/>
        </w:rPr>
        <w:t>Abstract</w:t>
      </w:r>
      <w:r>
        <w:t>—</w:t>
      </w:r>
      <w:r w:rsidRPr="00B32A40">
        <w:t xml:space="preserve"> </w:t>
      </w:r>
      <w:r w:rsidR="00125CDB">
        <w:rPr>
          <w:rFonts w:hint="eastAsia"/>
          <w:lang w:eastAsia="ja-JP"/>
        </w:rPr>
        <w:t>This</w:t>
      </w:r>
      <w:r w:rsidR="00125CDB">
        <w:rPr>
          <w:lang w:eastAsia="ja-JP"/>
        </w:rPr>
        <w:t xml:space="preserve"> document is a template for Microsoft Word for the submission of a </w:t>
      </w:r>
      <w:r w:rsidR="00072C03">
        <w:rPr>
          <w:lang w:eastAsia="ja-JP"/>
        </w:rPr>
        <w:t>full</w:t>
      </w:r>
      <w:r w:rsidR="00125CDB">
        <w:rPr>
          <w:lang w:eastAsia="ja-JP"/>
        </w:rPr>
        <w:t xml:space="preserve"> four-page paper to </w:t>
      </w:r>
      <w:r w:rsidR="000210F6">
        <w:rPr>
          <w:lang w:eastAsia="ja-JP"/>
        </w:rPr>
        <w:t xml:space="preserve">ICPIES </w:t>
      </w:r>
      <w:r w:rsidR="00125CDB">
        <w:rPr>
          <w:lang w:eastAsia="ja-JP"/>
        </w:rPr>
        <w:t xml:space="preserve">conference.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14:paraId="03DD90A5" w14:textId="77777777" w:rsidR="00C2692F" w:rsidRDefault="00C2692F" w:rsidP="00C2692F">
      <w:pPr>
        <w:pStyle w:val="Heading1"/>
        <w:spacing w:before="120" w:after="120"/>
      </w:pPr>
      <w:r>
        <w:t>I</w:t>
      </w:r>
      <w:r>
        <w:rPr>
          <w:sz w:val="16"/>
          <w:szCs w:val="16"/>
        </w:rPr>
        <w:t>NTRODUCTION</w:t>
      </w:r>
    </w:p>
    <w:p w14:paraId="3C85AD95" w14:textId="5BE19FB5" w:rsidR="00183540" w:rsidRDefault="00C2692F" w:rsidP="00183540">
      <w:pPr>
        <w:pStyle w:val="BodyText"/>
      </w:pPr>
      <w:r w:rsidRPr="005B520E">
        <w:t>This template</w:t>
      </w:r>
      <w:r w:rsidR="00184548">
        <w:t xml:space="preserve"> </w:t>
      </w:r>
      <w:r w:rsidRPr="005B520E">
        <w:t xml:space="preserve">provides authors with most of the formatting specifications needed for preparing electronic versions of their papers. All standard paper components have been specified for three reasons: (1) ease of use when formatting individual papers, (2) automatic compliance </w:t>
      </w:r>
      <w:r w:rsidR="00FF08BF" w:rsidRPr="005B520E">
        <w:t>with</w:t>
      </w:r>
      <w:r w:rsidRPr="005B520E">
        <w:t xml:space="preserve"> electronic requirements that facilitate the concurrent or later production of electronic products, and (3) conformity of style throughout a conference </w:t>
      </w:r>
      <w:r w:rsidR="000210F6" w:rsidRPr="005B520E">
        <w:t>proceeding</w:t>
      </w:r>
      <w:r w:rsidRPr="005B520E">
        <w:t xml:space="preserve">. Margins, column widths, line spacing, and type styles are built-in; examples of the type styles are provided throughout this document and are identified in </w:t>
      </w:r>
      <w:r w:rsidRPr="007C14A7">
        <w:rPr>
          <w:i/>
          <w:iCs/>
        </w:rPr>
        <w:t>italic</w:t>
      </w:r>
      <w:r w:rsidRPr="005B520E">
        <w:t xml:space="preserve">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10A107B" w14:textId="3191AC24" w:rsidR="00C2692F" w:rsidRDefault="00C2692F" w:rsidP="00C2692F">
      <w:pPr>
        <w:pStyle w:val="Heading1"/>
        <w:spacing w:before="120" w:after="120"/>
      </w:pPr>
      <w:r>
        <w:t>Procedure for Paper Submission</w:t>
      </w:r>
    </w:p>
    <w:p w14:paraId="4A26E7D2" w14:textId="77777777"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14:paraId="5198326A" w14:textId="36570117" w:rsidR="00C2692F" w:rsidRPr="005B520E" w:rsidRDefault="00C2692F" w:rsidP="00FF08BF">
      <w:pPr>
        <w:pStyle w:val="BodyText"/>
      </w:pPr>
      <w:r w:rsidRPr="005B520E">
        <w:t xml:space="preserve">First, confirm that you have the correct template for your paper </w:t>
      </w:r>
      <w:r w:rsidR="00470F62">
        <w:t>(</w:t>
      </w:r>
      <w:r w:rsidR="00FF08BF">
        <w:t>6-page</w:t>
      </w:r>
      <w:r w:rsidR="00470F62">
        <w:t xml:space="preserve"> full paper)</w:t>
      </w:r>
      <w:r w:rsidRPr="005B520E">
        <w:t>. This template has been tailored for outp</w:t>
      </w:r>
      <w:r>
        <w:t>ut on the</w:t>
      </w:r>
      <w:r w:rsidR="00322389">
        <w:t xml:space="preserve"> A4</w:t>
      </w:r>
      <w:r>
        <w:t xml:space="preserve"> paper size. </w:t>
      </w:r>
    </w:p>
    <w:p w14:paraId="56D2DF27" w14:textId="10ACE872"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 xml:space="preserve">Maintaining the Integrity of </w:t>
      </w:r>
      <w:r w:rsidR="00072C03" w:rsidRPr="005B520E">
        <w:t>Specifications</w:t>
      </w:r>
    </w:p>
    <w:p w14:paraId="7F9F9CFB" w14:textId="77777777" w:rsidR="00FF08BF" w:rsidRDefault="00C2692F" w:rsidP="00C2692F">
      <w:pPr>
        <w:pStyle w:val="BodyText"/>
      </w:pPr>
      <w:r w:rsidRPr="005B520E">
        <w:t xml:space="preserve">The template is used to format your paper and style the text. All margins, column widths, line spaces, and text fonts are prescribed; please do not alter them. </w:t>
      </w:r>
      <w:proofErr w:type="gramStart"/>
      <w:r w:rsidRPr="005B520E">
        <w:t>You</w:t>
      </w:r>
      <w:proofErr w:type="gramEnd"/>
      <w:r w:rsidRPr="005B520E">
        <w:t xml:space="preserve"> </w:t>
      </w:r>
    </w:p>
    <w:p w14:paraId="72C7C26B" w14:textId="29564006" w:rsidR="00C2692F" w:rsidRDefault="00C2692F" w:rsidP="00FF08BF">
      <w:pPr>
        <w:pStyle w:val="BodyText"/>
        <w:ind w:firstLine="0"/>
      </w:pPr>
      <w:r w:rsidRPr="005B520E">
        <w:t>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47A683F" w14:textId="77777777" w:rsidR="00C2692F" w:rsidRDefault="00C2692F" w:rsidP="00C2692F">
      <w:pPr>
        <w:pStyle w:val="Heading1"/>
        <w:spacing w:before="120" w:after="120"/>
      </w:pPr>
      <w:r>
        <w:t>M</w:t>
      </w:r>
      <w:r>
        <w:rPr>
          <w:sz w:val="16"/>
          <w:szCs w:val="16"/>
        </w:rPr>
        <w:t>ATH</w:t>
      </w:r>
    </w:p>
    <w:p w14:paraId="16FE2FF3" w14:textId="2CD8C138" w:rsidR="00C2692F" w:rsidRPr="005B520E" w:rsidRDefault="00C2692F" w:rsidP="00C2692F">
      <w:pPr>
        <w:pStyle w:val="BodyText"/>
      </w:pPr>
      <w:r w:rsidRPr="005B520E">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w:t>
      </w:r>
      <w:r w:rsidR="00FF08BF" w:rsidRPr="005B520E">
        <w:t>on</w:t>
      </w:r>
      <w:r w:rsidRPr="005B520E">
        <w:t xml:space="preserve"> the paper. Do not number text heads-the template will do that for you.</w:t>
      </w:r>
    </w:p>
    <w:p w14:paraId="308248E2" w14:textId="77777777"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14:paraId="1132C425" w14:textId="77777777"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14:paraId="639B8233" w14:textId="77777777"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FDED8A9" w14:textId="77777777" w:rsidR="00C2692F" w:rsidRDefault="00C2692F" w:rsidP="00C2692F">
      <w:pPr>
        <w:pStyle w:val="Heading2"/>
        <w:keepLines/>
        <w:numPr>
          <w:ilvl w:val="1"/>
          <w:numId w:val="0"/>
        </w:numPr>
        <w:tabs>
          <w:tab w:val="num" w:pos="360"/>
        </w:tabs>
        <w:autoSpaceDE/>
        <w:autoSpaceDN/>
        <w:ind w:left="288" w:hanging="288"/>
      </w:pPr>
      <w:r>
        <w:t>B.</w:t>
      </w:r>
      <w:r>
        <w:tab/>
        <w:t>Units</w:t>
      </w:r>
    </w:p>
    <w:p w14:paraId="032AA816" w14:textId="77777777"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34E1547B" w14:textId="77777777"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14:paraId="4372C900" w14:textId="77777777" w:rsidR="00C2692F" w:rsidRPr="005B520E" w:rsidRDefault="00C2692F" w:rsidP="00C2692F">
      <w:pPr>
        <w:pStyle w:val="Heading2"/>
        <w:keepLines/>
        <w:numPr>
          <w:ilvl w:val="1"/>
          <w:numId w:val="0"/>
        </w:numPr>
        <w:tabs>
          <w:tab w:val="num" w:pos="360"/>
        </w:tabs>
        <w:autoSpaceDE/>
        <w:autoSpaceDN/>
        <w:ind w:left="288" w:hanging="288"/>
      </w:pPr>
      <w:r>
        <w:lastRenderedPageBreak/>
        <w:t>C.</w:t>
      </w:r>
      <w:r>
        <w:tab/>
      </w:r>
      <w:r w:rsidRPr="005B520E">
        <w:t>Equations</w:t>
      </w:r>
    </w:p>
    <w:p w14:paraId="2595E86F" w14:textId="5C535837" w:rsidR="00C2692F" w:rsidRPr="005B520E" w:rsidRDefault="00C2692F" w:rsidP="00C2692F">
      <w:pPr>
        <w:pStyle w:val="BodyText"/>
      </w:pPr>
      <w:r w:rsidRPr="005B520E">
        <w:t xml:space="preserve">The equations are an exception to the prescribed specifications of this template. You will need to determine </w:t>
      </w:r>
      <w:r w:rsidR="00183540" w:rsidRPr="005B520E">
        <w:t>whether</w:t>
      </w:r>
      <w:r w:rsidRPr="005B520E">
        <w:t xml:space="preserve">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03029F3A" w14:textId="77777777" w:rsidR="00C2692F" w:rsidRPr="005B520E" w:rsidRDefault="00C2692F" w:rsidP="00C2692F">
      <w:pPr>
        <w:pStyle w:val="equation0"/>
        <w:spacing w:before="120" w:after="120"/>
        <w:rPr>
          <w:rFonts w:hint="eastAsia"/>
        </w:rPr>
      </w:pPr>
      <w:r w:rsidRPr="005B520E">
        <w:tab/>
      </w:r>
      <w:r>
        <w:t></w:t>
      </w:r>
      <w:r>
        <w:t></w:t>
      </w:r>
      <w:r>
        <w:t></w:t>
      </w:r>
      <w:r>
        <w:t></w:t>
      </w:r>
      <w:r>
        <w:t></w:t>
      </w:r>
      <w:r>
        <w:t></w:t>
      </w:r>
      <w:r>
        <w:t></w:t>
      </w:r>
      <w:r>
        <w:t></w:t>
      </w:r>
      <w:r>
        <w:t></w:t>
      </w:r>
      <w:r>
        <w:t></w:t>
      </w:r>
      <w:r>
        <w:t></w:t>
      </w:r>
      <w:r>
        <w:t></w:t>
      </w:r>
      <w:r>
        <w:tab/>
      </w:r>
      <w:r>
        <w:t></w:t>
      </w:r>
      <w:r>
        <w:t></w:t>
      </w:r>
      <w:r>
        <w:t></w:t>
      </w:r>
    </w:p>
    <w:p w14:paraId="16A330B1" w14:textId="77777777"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D8FA7C2" w14:textId="77777777" w:rsidR="00C2692F" w:rsidRDefault="00C2692F" w:rsidP="00C2692F">
      <w:pPr>
        <w:pStyle w:val="Heading2"/>
        <w:keepLines/>
        <w:numPr>
          <w:ilvl w:val="1"/>
          <w:numId w:val="0"/>
        </w:numPr>
        <w:tabs>
          <w:tab w:val="num" w:pos="360"/>
        </w:tabs>
        <w:autoSpaceDE/>
        <w:autoSpaceDN/>
        <w:ind w:left="288" w:hanging="288"/>
      </w:pPr>
      <w:r>
        <w:t>D.</w:t>
      </w:r>
      <w:r>
        <w:tab/>
        <w:t>Some Common Mistakes</w:t>
      </w:r>
    </w:p>
    <w:p w14:paraId="5B238375" w14:textId="77777777" w:rsidR="00C2692F" w:rsidRPr="005B520E" w:rsidRDefault="00C2692F" w:rsidP="00C2692F">
      <w:pPr>
        <w:pStyle w:val="bulletlist"/>
      </w:pPr>
      <w:r w:rsidRPr="005B520E">
        <w:t>The word “data” is plural, not singular.</w:t>
      </w:r>
    </w:p>
    <w:p w14:paraId="7C57F937" w14:textId="77777777" w:rsidR="00392EB5" w:rsidRDefault="00C2692F" w:rsidP="00C2692F">
      <w:pPr>
        <w:pStyle w:val="bulletlist"/>
      </w:pPr>
      <w:r w:rsidRPr="005B520E">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w:t>
      </w:r>
    </w:p>
    <w:p w14:paraId="7F088B71" w14:textId="094377CF" w:rsidR="00C2692F" w:rsidRPr="005B520E" w:rsidRDefault="00C2692F" w:rsidP="00C2692F">
      <w:pPr>
        <w:pStyle w:val="bulletlist"/>
      </w:pPr>
      <w:r w:rsidRPr="005B520E">
        <w:t>A parenthetical phrase or statement at the end of a sentence is punctuated outside of the closing parenthesis (like this). (A parenthetical sentence is punctuated within the parentheses.)</w:t>
      </w:r>
    </w:p>
    <w:p w14:paraId="05DA7274" w14:textId="77777777"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14:paraId="28657E1F" w14:textId="77777777" w:rsidR="00C2692F" w:rsidRPr="005B520E" w:rsidRDefault="00C2692F" w:rsidP="00C2692F">
      <w:pPr>
        <w:pStyle w:val="bulletlist"/>
      </w:pPr>
      <w:r w:rsidRPr="005B520E">
        <w:t>Do not use the word “essentially” to mean “approximately” or “effectively”.</w:t>
      </w:r>
    </w:p>
    <w:p w14:paraId="58A424A8" w14:textId="77777777" w:rsidR="00C2692F" w:rsidRPr="005B520E" w:rsidRDefault="00C2692F" w:rsidP="00C2692F">
      <w:pPr>
        <w:pStyle w:val="bulletlist"/>
      </w:pPr>
      <w:r w:rsidRPr="005B520E">
        <w:t>In your paper title, if the words “that uses” can accurately replace the word “using”, capitalize the “u”; if not, keep using lower-cased.</w:t>
      </w:r>
    </w:p>
    <w:p w14:paraId="2C1F201E" w14:textId="09917840" w:rsidR="00C2692F" w:rsidRPr="005B520E" w:rsidRDefault="00C2692F" w:rsidP="00C2692F">
      <w:pPr>
        <w:pStyle w:val="bulletlist"/>
      </w:pPr>
      <w:r w:rsidRPr="005B520E">
        <w:t xml:space="preserve">Be aware of the different meanings of the </w:t>
      </w:r>
      <w:r w:rsidR="00072C03" w:rsidRPr="005B520E">
        <w:t>homophone’s</w:t>
      </w:r>
      <w:r w:rsidRPr="005B520E">
        <w:t xml:space="preserve"> “affect” and “effect”, “complement” and “compliment”, “discreet” and “discrete”, “principal” and “principle”.</w:t>
      </w:r>
    </w:p>
    <w:p w14:paraId="411FE5A2" w14:textId="77777777" w:rsidR="00C2692F" w:rsidRPr="005B520E" w:rsidRDefault="00C2692F" w:rsidP="00C2692F">
      <w:pPr>
        <w:pStyle w:val="bulletlist"/>
      </w:pPr>
      <w:r w:rsidRPr="005B520E">
        <w:t>Do not confuse “imply” and “infer”.</w:t>
      </w:r>
    </w:p>
    <w:p w14:paraId="7FB93D4E" w14:textId="77777777" w:rsidR="00C2692F" w:rsidRPr="005B520E" w:rsidRDefault="00C2692F" w:rsidP="00C2692F">
      <w:pPr>
        <w:pStyle w:val="bulletlist"/>
      </w:pPr>
      <w:r w:rsidRPr="005B520E">
        <w:t>The prefix “non” is not a word; it should be joined to the word it modifies, usually without a hyphen.</w:t>
      </w:r>
    </w:p>
    <w:p w14:paraId="0071E827" w14:textId="77777777" w:rsidR="00C2692F" w:rsidRPr="005B520E" w:rsidRDefault="00C2692F" w:rsidP="00C2692F">
      <w:pPr>
        <w:pStyle w:val="bulletlist"/>
      </w:pPr>
      <w:r w:rsidRPr="005B520E">
        <w:t>There is no period after the “et” in the Latin abbreviation “et al.”.</w:t>
      </w:r>
    </w:p>
    <w:p w14:paraId="2CE3DBBD" w14:textId="77777777" w:rsidR="00C2692F" w:rsidRPr="005B520E" w:rsidRDefault="00C2692F" w:rsidP="00C2692F">
      <w:pPr>
        <w:pStyle w:val="bulletlist"/>
      </w:pPr>
      <w:r w:rsidRPr="005B520E">
        <w:t>The abbreviation “i.e.” means “that is”, and the abbreviation “e.g.” means “for example”.</w:t>
      </w:r>
    </w:p>
    <w:p w14:paraId="3C71A4A6" w14:textId="6353E6DE" w:rsidR="00C2692F" w:rsidRDefault="00C2692F" w:rsidP="00C2692F">
      <w:pPr>
        <w:pStyle w:val="Text"/>
      </w:pPr>
      <w:r w:rsidRPr="005B520E">
        <w:t>An excellent style manual for science writers is [</w:t>
      </w:r>
      <w:r w:rsidR="00386486">
        <w:t>10</w:t>
      </w:r>
      <w:r>
        <w:t>].</w:t>
      </w:r>
    </w:p>
    <w:p w14:paraId="6EC6421D" w14:textId="77777777" w:rsidR="00C2692F" w:rsidRDefault="00C2692F" w:rsidP="00C2692F">
      <w:pPr>
        <w:pStyle w:val="Heading1"/>
        <w:spacing w:before="120" w:after="120"/>
      </w:pPr>
      <w:r>
        <w:t>Using the Template</w:t>
      </w:r>
    </w:p>
    <w:p w14:paraId="46E357E8" w14:textId="294CA355" w:rsidR="00C2692F" w:rsidRPr="005B520E" w:rsidRDefault="00C2692F" w:rsidP="00C2692F">
      <w:pPr>
        <w:pStyle w:val="BodyText"/>
      </w:pPr>
      <w:r w:rsidRPr="005B520E">
        <w:t>After the text edit has been completed, the paper is ready for the template. Duplicate the template file by using the Save As</w:t>
      </w:r>
      <w:r w:rsidR="00072C03">
        <w:t xml:space="preserve"> </w:t>
      </w:r>
      <w:r w:rsidR="00183540" w:rsidRPr="005B520E">
        <w:t>command and</w:t>
      </w:r>
      <w:r w:rsidRPr="005B520E">
        <w:t xml:space="preserve"> use the naming convention prescribed by your conference for the </w:t>
      </w:r>
      <w:r w:rsidR="008573E3">
        <w:t xml:space="preserve">file </w:t>
      </w:r>
      <w:r w:rsidRPr="005B520E">
        <w:t xml:space="preserve">name of your paper. </w:t>
      </w:r>
    </w:p>
    <w:p w14:paraId="1AB04569" w14:textId="77777777"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14:paraId="776396B9" w14:textId="11E85E6A" w:rsidR="00C2692F" w:rsidRPr="005B520E" w:rsidRDefault="00C2692F" w:rsidP="00C2692F">
      <w:pPr>
        <w:pStyle w:val="BodyText"/>
      </w:pPr>
      <w:r w:rsidRPr="005B520E">
        <w:t xml:space="preserve">The template is designed so that author affiliations are not repeated each time for multiple authors of the same affiliation. Please keep your affiliations as </w:t>
      </w:r>
      <w:r w:rsidR="00072C03" w:rsidRPr="005B520E">
        <w:t>succinctly</w:t>
      </w:r>
      <w:r w:rsidRPr="005B520E">
        <w:t xml:space="preserve"> as possible (for example, do not differentiate among departments of the same organization). This template was designed for </w:t>
      </w:r>
      <w:r w:rsidR="00DD260F">
        <w:t xml:space="preserve">up to </w:t>
      </w:r>
      <w:r w:rsidRPr="005B520E">
        <w:t>two affiliations.</w:t>
      </w:r>
    </w:p>
    <w:p w14:paraId="429A1F48" w14:textId="77777777"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2DAEF28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2B9B4265"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E4EE13F"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332435CF"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0F310CDC"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67C7126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B1A32B7"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171877E4"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20BC1E67"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w:t>
      </w:r>
      <w:proofErr w:type="gramStart"/>
      <w:r w:rsidRPr="005B520E">
        <w:rPr>
          <w:i w:val="0"/>
          <w:iCs w:val="0"/>
        </w:rPr>
        <w:t>all of</w:t>
      </w:r>
      <w:proofErr w:type="gramEnd"/>
      <w:r w:rsidRPr="005B520E">
        <w:rPr>
          <w:i w:val="0"/>
          <w:iCs w:val="0"/>
        </w:rPr>
        <w:t xml:space="preserve"> the above author and affiliation lines. Go to Column icon and select “2 Columns”. If you have an odd number of affiliations, the final affiliation will be centered on the page; all previous will be in two columns.</w:t>
      </w:r>
    </w:p>
    <w:p w14:paraId="6BE70E36"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A1921AF"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512DF7FC" w14:textId="7119A832" w:rsidR="00C2692F" w:rsidRPr="005B520E" w:rsidRDefault="00C2692F" w:rsidP="00C2692F">
      <w:pPr>
        <w:pStyle w:val="BodyText"/>
      </w:pPr>
      <w:r w:rsidRPr="005B520E">
        <w:t xml:space="preserve">Component heads identify the different components of your paper and are not topically subordinate to each other. Examples include Acknowledgments and </w:t>
      </w:r>
      <w:r w:rsidRPr="005B520E">
        <w:lastRenderedPageBreak/>
        <w:t>References and, for these, the correct style to use is “Heading 5”. Use “figure caption” for your Figure captions, and “table head” for your table title. Run-in heads, such as “Abstract”, will require you to apply a style (in this case, italic)</w:t>
      </w:r>
      <w:r w:rsidR="000258B7">
        <w:t>.</w:t>
      </w:r>
    </w:p>
    <w:p w14:paraId="267D88AF" w14:textId="77777777" w:rsidR="001E649A" w:rsidRDefault="00C2692F" w:rsidP="00C2692F">
      <w:pPr>
        <w:pStyle w:val="BodyText"/>
      </w:pPr>
      <w:r w:rsidRPr="005B520E">
        <w:t xml:space="preserve">Text heads organize the topics on a relational, hierarchical basis. For example, the paper title is the primary text head because all subsequent material relates and elaborates on this one topic. </w:t>
      </w:r>
    </w:p>
    <w:p w14:paraId="6B8F6E56" w14:textId="1693284B" w:rsidR="00C2692F" w:rsidRPr="005B520E" w:rsidRDefault="00C2692F" w:rsidP="00C2692F">
      <w:pPr>
        <w:pStyle w:val="BodyText"/>
      </w:pPr>
      <w:r w:rsidRPr="005B520E">
        <w:t>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888D9BE"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0BA3CDE3" w14:textId="77777777" w:rsidR="00C92487" w:rsidRDefault="00C2692F" w:rsidP="00C2692F">
      <w:pPr>
        <w:pStyle w:val="Heading3"/>
        <w:keepNext w:val="0"/>
        <w:numPr>
          <w:ilvl w:val="2"/>
          <w:numId w:val="0"/>
        </w:numPr>
        <w:tabs>
          <w:tab w:val="num" w:pos="540"/>
        </w:tabs>
        <w:autoSpaceDE/>
        <w:autoSpaceDN/>
        <w:spacing w:line="240" w:lineRule="exact"/>
        <w:ind w:firstLine="180"/>
        <w:jc w:val="both"/>
        <w:rPr>
          <w:i w:val="0"/>
          <w:iCs w:val="0"/>
        </w:rPr>
      </w:pPr>
      <w:r w:rsidRPr="005B520E">
        <w:t xml:space="preserve">Positioning Figures and Tables: </w:t>
      </w:r>
      <w:r w:rsidRPr="005B520E">
        <w:rPr>
          <w:i w:val="0"/>
          <w:iCs w:val="0"/>
        </w:rPr>
        <w:t xml:space="preserve">Place figures and tables at the top and bottom of columns. Avoid placing them in the middle of columns. </w:t>
      </w:r>
    </w:p>
    <w:p w14:paraId="4D109A28" w14:textId="77777777" w:rsidR="001E649A" w:rsidRDefault="00C2692F" w:rsidP="00C2692F">
      <w:pPr>
        <w:pStyle w:val="Heading3"/>
        <w:keepNext w:val="0"/>
        <w:numPr>
          <w:ilvl w:val="2"/>
          <w:numId w:val="0"/>
        </w:numPr>
        <w:tabs>
          <w:tab w:val="num" w:pos="540"/>
        </w:tabs>
        <w:autoSpaceDE/>
        <w:autoSpaceDN/>
        <w:spacing w:line="240" w:lineRule="exact"/>
        <w:ind w:firstLine="180"/>
        <w:jc w:val="both"/>
        <w:rPr>
          <w:i w:val="0"/>
          <w:iCs w:val="0"/>
        </w:rPr>
      </w:pPr>
      <w:r w:rsidRPr="005B520E">
        <w:rPr>
          <w:i w:val="0"/>
          <w:iCs w:val="0"/>
        </w:rPr>
        <w:t xml:space="preserve">Large figures and tables may span across both columns. Figure captions should be below the figures; table heads should appear above the tables. </w:t>
      </w:r>
    </w:p>
    <w:p w14:paraId="35163BA5" w14:textId="322EEB96"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rPr>
          <w:i w:val="0"/>
          <w:iCs w:val="0"/>
        </w:rPr>
        <w:t>Insert figures and tables after they are cited in the text. Use the abbreviation “Fig. 1”, even at the beginning of a sentence.</w:t>
      </w:r>
    </w:p>
    <w:p w14:paraId="30FAF8E4" w14:textId="77777777" w:rsidR="00C2692F" w:rsidRPr="005B520E" w:rsidRDefault="00C2692F" w:rsidP="00C2692F">
      <w:pPr>
        <w:pStyle w:val="tablehead"/>
      </w:pPr>
      <w:r>
        <w:t>Table Type Styles</w:t>
      </w:r>
    </w:p>
    <w:tbl>
      <w:tblPr>
        <w:tblW w:w="439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687"/>
        <w:gridCol w:w="992"/>
        <w:gridCol w:w="993"/>
      </w:tblGrid>
      <w:tr w:rsidR="00C2692F" w14:paraId="5CBF2EBD" w14:textId="77777777" w:rsidTr="00183540">
        <w:trPr>
          <w:cantSplit/>
          <w:trHeight w:val="240"/>
          <w:tblHeader/>
          <w:jc w:val="center"/>
        </w:trPr>
        <w:tc>
          <w:tcPr>
            <w:tcW w:w="720" w:type="dxa"/>
            <w:vMerge w:val="restart"/>
            <w:vAlign w:val="center"/>
          </w:tcPr>
          <w:p w14:paraId="272B1567" w14:textId="77777777" w:rsidR="00C2692F" w:rsidRDefault="00C2692F">
            <w:pPr>
              <w:pStyle w:val="tablecolhead"/>
            </w:pPr>
            <w:r>
              <w:t>Table Head</w:t>
            </w:r>
          </w:p>
        </w:tc>
        <w:tc>
          <w:tcPr>
            <w:tcW w:w="3672" w:type="dxa"/>
            <w:gridSpan w:val="3"/>
            <w:vAlign w:val="center"/>
          </w:tcPr>
          <w:p w14:paraId="3AE0CA57" w14:textId="77777777" w:rsidR="00C2692F" w:rsidRDefault="00C2692F">
            <w:pPr>
              <w:pStyle w:val="tablecolhead"/>
            </w:pPr>
            <w:r>
              <w:t>Table Column Head</w:t>
            </w:r>
          </w:p>
        </w:tc>
      </w:tr>
      <w:tr w:rsidR="00C2692F" w14:paraId="25E1C6E5" w14:textId="77777777" w:rsidTr="00183540">
        <w:trPr>
          <w:cantSplit/>
          <w:trHeight w:val="240"/>
          <w:tblHeader/>
          <w:jc w:val="center"/>
        </w:trPr>
        <w:tc>
          <w:tcPr>
            <w:tcW w:w="720" w:type="dxa"/>
            <w:vMerge/>
          </w:tcPr>
          <w:p w14:paraId="2D70FF46" w14:textId="77777777" w:rsidR="00C2692F" w:rsidRDefault="00C2692F">
            <w:pPr>
              <w:rPr>
                <w:sz w:val="16"/>
                <w:szCs w:val="16"/>
              </w:rPr>
            </w:pPr>
          </w:p>
        </w:tc>
        <w:tc>
          <w:tcPr>
            <w:tcW w:w="1687" w:type="dxa"/>
            <w:vAlign w:val="center"/>
          </w:tcPr>
          <w:p w14:paraId="62FDE882" w14:textId="77777777" w:rsidR="00C2692F" w:rsidRDefault="00C2692F">
            <w:pPr>
              <w:pStyle w:val="tablecolsubhead"/>
            </w:pPr>
            <w:r>
              <w:t>Table column subhead</w:t>
            </w:r>
          </w:p>
        </w:tc>
        <w:tc>
          <w:tcPr>
            <w:tcW w:w="992" w:type="dxa"/>
            <w:vAlign w:val="center"/>
          </w:tcPr>
          <w:p w14:paraId="41CDB964" w14:textId="77777777" w:rsidR="00C2692F" w:rsidRDefault="00C2692F">
            <w:pPr>
              <w:pStyle w:val="tablecolsubhead"/>
            </w:pPr>
            <w:r>
              <w:t>Subhead</w:t>
            </w:r>
          </w:p>
        </w:tc>
        <w:tc>
          <w:tcPr>
            <w:tcW w:w="993" w:type="dxa"/>
            <w:vAlign w:val="center"/>
          </w:tcPr>
          <w:p w14:paraId="0C4DF5F7" w14:textId="77777777" w:rsidR="00C2692F" w:rsidRDefault="00C2692F">
            <w:pPr>
              <w:pStyle w:val="tablecolsubhead"/>
            </w:pPr>
            <w:r>
              <w:t>Subhead</w:t>
            </w:r>
          </w:p>
        </w:tc>
      </w:tr>
      <w:tr w:rsidR="00C2692F" w14:paraId="49EBA3BC" w14:textId="77777777" w:rsidTr="00183540">
        <w:trPr>
          <w:trHeight w:val="320"/>
          <w:jc w:val="center"/>
        </w:trPr>
        <w:tc>
          <w:tcPr>
            <w:tcW w:w="720" w:type="dxa"/>
            <w:vAlign w:val="center"/>
          </w:tcPr>
          <w:p w14:paraId="61980193" w14:textId="77777777" w:rsidR="00C2692F" w:rsidRDefault="00C2692F">
            <w:pPr>
              <w:pStyle w:val="tablecopy"/>
              <w:rPr>
                <w:sz w:val="8"/>
                <w:szCs w:val="8"/>
              </w:rPr>
            </w:pPr>
            <w:r>
              <w:t>copy</w:t>
            </w:r>
          </w:p>
        </w:tc>
        <w:tc>
          <w:tcPr>
            <w:tcW w:w="1687" w:type="dxa"/>
            <w:vAlign w:val="center"/>
          </w:tcPr>
          <w:p w14:paraId="1F81620F" w14:textId="77777777" w:rsidR="00C2692F" w:rsidRDefault="00C2692F">
            <w:pPr>
              <w:pStyle w:val="tablecopy"/>
            </w:pPr>
            <w:r>
              <w:t>More table copy</w:t>
            </w:r>
            <w:r>
              <w:rPr>
                <w:vertAlign w:val="superscript"/>
              </w:rPr>
              <w:t>a</w:t>
            </w:r>
          </w:p>
        </w:tc>
        <w:tc>
          <w:tcPr>
            <w:tcW w:w="992" w:type="dxa"/>
            <w:vAlign w:val="center"/>
          </w:tcPr>
          <w:p w14:paraId="419BA461" w14:textId="77777777" w:rsidR="00C2692F" w:rsidRDefault="00C2692F">
            <w:pPr>
              <w:rPr>
                <w:sz w:val="16"/>
                <w:szCs w:val="16"/>
              </w:rPr>
            </w:pPr>
          </w:p>
        </w:tc>
        <w:tc>
          <w:tcPr>
            <w:tcW w:w="993" w:type="dxa"/>
            <w:vAlign w:val="center"/>
          </w:tcPr>
          <w:p w14:paraId="0AFDE94B" w14:textId="77777777" w:rsidR="00C2692F" w:rsidRDefault="00C2692F">
            <w:pPr>
              <w:rPr>
                <w:sz w:val="16"/>
                <w:szCs w:val="16"/>
              </w:rPr>
            </w:pPr>
          </w:p>
        </w:tc>
      </w:tr>
    </w:tbl>
    <w:p w14:paraId="6FF533B1" w14:textId="0AC0490A" w:rsidR="00C2692F" w:rsidRPr="005B520E" w:rsidRDefault="000210F6" w:rsidP="00C2692F">
      <w:pPr>
        <w:pStyle w:val="tablefootnote"/>
      </w:pPr>
      <w:r>
        <w:rPr>
          <w:noProof/>
        </w:rPr>
        <mc:AlternateContent>
          <mc:Choice Requires="wps">
            <w:drawing>
              <wp:anchor distT="0" distB="0" distL="114300" distR="114300" simplePos="0" relativeHeight="251658240" behindDoc="0" locked="0" layoutInCell="1" allowOverlap="1" wp14:anchorId="68874614" wp14:editId="2634AEC7">
                <wp:simplePos x="0" y="0"/>
                <wp:positionH relativeFrom="column">
                  <wp:posOffset>-57150</wp:posOffset>
                </wp:positionH>
                <wp:positionV relativeFrom="paragraph">
                  <wp:posOffset>242570</wp:posOffset>
                </wp:positionV>
                <wp:extent cx="2838450" cy="1036955"/>
                <wp:effectExtent l="0" t="0" r="19050" b="10795"/>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036955"/>
                        </a:xfrm>
                        <a:prstGeom prst="rect">
                          <a:avLst/>
                        </a:prstGeom>
                        <a:solidFill>
                          <a:srgbClr val="FFFFFF"/>
                        </a:solidFill>
                        <a:ln w="9525">
                          <a:solidFill>
                            <a:srgbClr val="000000"/>
                          </a:solidFill>
                          <a:miter lim="800000"/>
                          <a:headEnd/>
                          <a:tailEnd/>
                        </a:ln>
                      </wps:spPr>
                      <wps:txbx>
                        <w:txbxContent>
                          <w:p w14:paraId="1C55C41E" w14:textId="77777777" w:rsidR="000210F6" w:rsidRDefault="000210F6" w:rsidP="000210F6">
                            <w:pPr>
                              <w:pStyle w:val="BodyText"/>
                              <w:ind w:firstLine="0"/>
                            </w:pPr>
                            <w:r>
                              <w:t>We suggest that you use a text box to insert a graphic (which is ideally a 300+ dpi TIFF or EPS file, with all fonts embedded) because this method is somewhat more stable than inserting a picture.</w:t>
                            </w:r>
                          </w:p>
                          <w:p w14:paraId="21516D58" w14:textId="77777777" w:rsidR="000210F6" w:rsidRDefault="000210F6" w:rsidP="000210F6">
                            <w:pPr>
                              <w:pStyle w:val="BodyText"/>
                              <w:ind w:firstLine="0"/>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74614" id="Text Box 8" o:spid="_x0000_s1027" type="#_x0000_t202" style="position:absolute;left:0;text-align:left;margin-left:-4.5pt;margin-top:19.1pt;width:223.5pt;height:8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">
                <v:textbox>
                  <w:txbxContent>
                    <w:p w14:paraId="1C55C41E" w14:textId="77777777" w:rsidR="000210F6" w:rsidRDefault="000210F6" w:rsidP="000210F6">
                      <w:pPr>
                        <w:pStyle w:val="BodyText"/>
                        <w:ind w:firstLine="0"/>
                      </w:pPr>
                      <w:r>
                        <w:t>We suggest that you use a text box to insert a graphic (which is ideally a 300+ dpi TIFF or EPS file, with all fonts embedded) because this method is somewhat more stable than inserting a picture.</w:t>
                      </w:r>
                    </w:p>
                    <w:p w14:paraId="21516D58" w14:textId="77777777" w:rsidR="000210F6" w:rsidRDefault="000210F6" w:rsidP="000210F6">
                      <w:pPr>
                        <w:pStyle w:val="BodyText"/>
                        <w:ind w:firstLine="0"/>
                      </w:pPr>
                      <w:r>
                        <w:t>To have non-visible rules on your frame, use the MSWord “Format” pull-down menu, select Text Box &gt; Colors and Lines to choose No Fill and No Line.</w:t>
                      </w:r>
                    </w:p>
                  </w:txbxContent>
                </v:textbox>
                <w10:wrap type="square"/>
              </v:shape>
            </w:pict>
          </mc:Fallback>
        </mc:AlternateContent>
      </w:r>
      <w:r w:rsidR="00C2692F">
        <w:t xml:space="preserve">a. Sample of a </w:t>
      </w:r>
      <w:r w:rsidR="00C2692F" w:rsidRPr="005B520E">
        <w:t>Table</w:t>
      </w:r>
      <w:r w:rsidR="00C2692F">
        <w:t xml:space="preserve"> footnote. </w:t>
      </w:r>
      <w:r w:rsidR="00C2692F" w:rsidRPr="005B520E">
        <w:t>(Table footnote)</w:t>
      </w:r>
    </w:p>
    <w:p w14:paraId="50F94621" w14:textId="79248387" w:rsidR="00C2692F" w:rsidRPr="003753FB" w:rsidRDefault="006B1493" w:rsidP="007C14A7">
      <w:pPr>
        <w:ind w:left="180" w:right="306"/>
        <w:jc w:val="center"/>
        <w:rPr>
          <w:sz w:val="16"/>
          <w:szCs w:val="16"/>
        </w:rPr>
      </w:pPr>
      <w:r w:rsidRPr="003753FB">
        <w:rPr>
          <w:sz w:val="16"/>
          <w:szCs w:val="16"/>
        </w:rPr>
        <w:t xml:space="preserve">Figure 1.  </w:t>
      </w:r>
      <w:r w:rsidR="00C2692F" w:rsidRPr="003753FB">
        <w:rPr>
          <w:sz w:val="16"/>
          <w:szCs w:val="16"/>
        </w:rPr>
        <w:t>Example of a figure caption.</w:t>
      </w:r>
    </w:p>
    <w:p w14:paraId="06044BBD" w14:textId="77777777" w:rsidR="007F61BC" w:rsidRDefault="007F61BC" w:rsidP="00C2692F">
      <w:pPr>
        <w:pStyle w:val="Text"/>
      </w:pPr>
    </w:p>
    <w:p w14:paraId="6DDA4CC7" w14:textId="7B1D8ACE" w:rsidR="00C2692F" w:rsidRDefault="00C2692F" w:rsidP="00C2692F">
      <w:pPr>
        <w:pStyle w:val="Text"/>
      </w:pPr>
      <w:r w:rsidRPr="005B520E">
        <w:t xml:space="preserve">Figure Labels: Use </w:t>
      </w:r>
      <w:r w:rsidR="00183540" w:rsidRPr="005B520E">
        <w:t>8-point</w:t>
      </w:r>
      <w:r w:rsidRPr="005B520E">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14:paraId="6AC05431" w14:textId="26A7DB16" w:rsidR="00C2692F" w:rsidRDefault="009A39F0">
      <w:pPr>
        <w:pStyle w:val="Heading1"/>
      </w:pPr>
      <w:r>
        <w:t>D</w:t>
      </w:r>
      <w:r w:rsidR="00EE4F74">
        <w:t xml:space="preserve">iscussion </w:t>
      </w:r>
      <w:r>
        <w:t xml:space="preserve">&amp; </w:t>
      </w:r>
      <w:r w:rsidR="00C2692F">
        <w:t>Conclusion</w:t>
      </w:r>
    </w:p>
    <w:p w14:paraId="6F6ADD33" w14:textId="11AFF55D" w:rsidR="00C2692F" w:rsidRDefault="00C2692F">
      <w:pPr>
        <w:pStyle w:val="Text"/>
      </w:pPr>
      <w:r>
        <w:t xml:space="preserve">A conclusion section is not required. Although a conclusion may review the main points of the paper, do </w:t>
      </w:r>
      <w:r>
        <w:t xml:space="preserve">not replicate the abstract as the conclusion. </w:t>
      </w:r>
      <w:r w:rsidR="0042304D">
        <w:t>You may discuss how this work impacts the broader fie</w:t>
      </w:r>
      <w:r w:rsidR="00385EB4">
        <w:t>ld</w:t>
      </w:r>
      <w:r w:rsidR="0042304D">
        <w:t xml:space="preserve"> of Intelligent Reality, </w:t>
      </w:r>
      <w:r>
        <w:t xml:space="preserve">elaborate on the importance of the work or suggest applications and extensions. </w:t>
      </w:r>
    </w:p>
    <w:p w14:paraId="14C212AF" w14:textId="77777777" w:rsidR="00C2692F" w:rsidRDefault="00C2692F">
      <w:pPr>
        <w:pStyle w:val="ReferenceHead"/>
      </w:pPr>
      <w:r>
        <w:t>Appendix</w:t>
      </w:r>
    </w:p>
    <w:p w14:paraId="74537C11" w14:textId="77777777" w:rsidR="00C2692F" w:rsidRDefault="00C2692F" w:rsidP="00C2692F">
      <w:pPr>
        <w:pStyle w:val="Text"/>
      </w:pPr>
      <w:r>
        <w:t>Appendixes should appear before the acknowledgment.</w:t>
      </w:r>
    </w:p>
    <w:p w14:paraId="41CB96BB" w14:textId="77777777" w:rsidR="00C2692F" w:rsidRDefault="00C2692F">
      <w:pPr>
        <w:pStyle w:val="ReferenceHead"/>
      </w:pPr>
      <w:r>
        <w:t>Acknowledgment</w:t>
      </w:r>
    </w:p>
    <w:p w14:paraId="3A6255D5" w14:textId="77777777"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14:paraId="07F48AFA" w14:textId="77777777" w:rsidR="00C2692F" w:rsidRDefault="00C2692F">
      <w:pPr>
        <w:pStyle w:val="ReferenceHead"/>
      </w:pPr>
      <w:r>
        <w:t>References</w:t>
      </w:r>
    </w:p>
    <w:p w14:paraId="7428B250" w14:textId="4AFBB9C1" w:rsidR="006654F2" w:rsidRDefault="006654F2" w:rsidP="00072C03">
      <w:pPr>
        <w:numPr>
          <w:ilvl w:val="0"/>
          <w:numId w:val="19"/>
        </w:numPr>
        <w:jc w:val="both"/>
        <w:rPr>
          <w:sz w:val="16"/>
          <w:szCs w:val="16"/>
        </w:rPr>
      </w:pPr>
      <w:r w:rsidRPr="00E24C4B">
        <w:rPr>
          <w:sz w:val="16"/>
          <w:szCs w:val="16"/>
        </w:rPr>
        <w:t>B. Hoang</w:t>
      </w:r>
      <w:r>
        <w:rPr>
          <w:sz w:val="16"/>
          <w:szCs w:val="16"/>
        </w:rPr>
        <w:t>,</w:t>
      </w:r>
      <w:r w:rsidRPr="00E24C4B">
        <w:rPr>
          <w:sz w:val="16"/>
          <w:szCs w:val="16"/>
        </w:rPr>
        <w:t xml:space="preserve"> and S.</w:t>
      </w:r>
      <w:r>
        <w:rPr>
          <w:sz w:val="16"/>
          <w:szCs w:val="16"/>
        </w:rPr>
        <w:t xml:space="preserve"> </w:t>
      </w:r>
      <w:r w:rsidRPr="00E24C4B">
        <w:rPr>
          <w:sz w:val="16"/>
          <w:szCs w:val="16"/>
        </w:rPr>
        <w:t>K.</w:t>
      </w:r>
      <w:r>
        <w:rPr>
          <w:sz w:val="16"/>
          <w:szCs w:val="16"/>
        </w:rPr>
        <w:t xml:space="preserve"> </w:t>
      </w:r>
      <w:r w:rsidRPr="00E24C4B">
        <w:rPr>
          <w:sz w:val="16"/>
          <w:szCs w:val="16"/>
        </w:rPr>
        <w:t xml:space="preserve">Hawkins, </w:t>
      </w:r>
      <w:r>
        <w:rPr>
          <w:sz w:val="16"/>
          <w:szCs w:val="16"/>
        </w:rPr>
        <w:t>“</w:t>
      </w:r>
      <w:r w:rsidRPr="00E24C4B">
        <w:rPr>
          <w:sz w:val="16"/>
          <w:szCs w:val="16"/>
        </w:rPr>
        <w:t>How will rebooting computing help IoT?</w:t>
      </w:r>
      <w:r>
        <w:rPr>
          <w:sz w:val="16"/>
          <w:szCs w:val="16"/>
        </w:rPr>
        <w:t xml:space="preserve"> (</w:t>
      </w:r>
      <w:r w:rsidRPr="00C57F1C">
        <w:rPr>
          <w:sz w:val="16"/>
          <w:szCs w:val="16"/>
        </w:rPr>
        <w:t>Conference</w:t>
      </w:r>
      <w:r>
        <w:rPr>
          <w:sz w:val="16"/>
          <w:szCs w:val="16"/>
        </w:rPr>
        <w:t xml:space="preserve"> paper style)” i</w:t>
      </w:r>
      <w:r w:rsidRPr="00E24C4B">
        <w:rPr>
          <w:sz w:val="16"/>
          <w:szCs w:val="16"/>
        </w:rPr>
        <w:t xml:space="preserve">n </w:t>
      </w:r>
      <w:r w:rsidR="0049240B" w:rsidRPr="007C14A7">
        <w:rPr>
          <w:i/>
          <w:iCs/>
          <w:sz w:val="16"/>
          <w:szCs w:val="16"/>
        </w:rPr>
        <w:t>Proc.</w:t>
      </w:r>
      <w:r w:rsidR="0049240B">
        <w:rPr>
          <w:sz w:val="16"/>
          <w:szCs w:val="16"/>
        </w:rPr>
        <w:t xml:space="preserve"> </w:t>
      </w:r>
      <w:r w:rsidRPr="00E24C4B">
        <w:rPr>
          <w:i/>
          <w:iCs/>
          <w:sz w:val="16"/>
          <w:szCs w:val="16"/>
        </w:rPr>
        <w:t>18th Int</w:t>
      </w:r>
      <w:r w:rsidR="00ED3AF3">
        <w:rPr>
          <w:i/>
          <w:iCs/>
          <w:sz w:val="16"/>
          <w:szCs w:val="16"/>
        </w:rPr>
        <w:t xml:space="preserve">. </w:t>
      </w:r>
      <w:r w:rsidRPr="00E24C4B">
        <w:rPr>
          <w:i/>
          <w:iCs/>
          <w:sz w:val="16"/>
          <w:szCs w:val="16"/>
        </w:rPr>
        <w:t>Conf</w:t>
      </w:r>
      <w:r w:rsidR="00ED3AF3">
        <w:rPr>
          <w:i/>
          <w:iCs/>
          <w:sz w:val="16"/>
          <w:szCs w:val="16"/>
        </w:rPr>
        <w:t>.</w:t>
      </w:r>
      <w:r w:rsidRPr="00E24C4B">
        <w:rPr>
          <w:i/>
          <w:iCs/>
          <w:sz w:val="16"/>
          <w:szCs w:val="16"/>
        </w:rPr>
        <w:t xml:space="preserve"> on Intelligence in Next Generation Networks</w:t>
      </w:r>
      <w:r>
        <w:rPr>
          <w:sz w:val="16"/>
          <w:szCs w:val="16"/>
        </w:rPr>
        <w:t xml:space="preserve">, </w:t>
      </w:r>
      <w:r w:rsidRPr="00E24C4B">
        <w:rPr>
          <w:sz w:val="16"/>
          <w:szCs w:val="16"/>
        </w:rPr>
        <w:t>IEEE</w:t>
      </w:r>
      <w:r>
        <w:rPr>
          <w:sz w:val="16"/>
          <w:szCs w:val="16"/>
        </w:rPr>
        <w:t xml:space="preserve">, 2015, </w:t>
      </w:r>
      <w:r w:rsidRPr="00E24C4B">
        <w:rPr>
          <w:sz w:val="16"/>
          <w:szCs w:val="16"/>
        </w:rPr>
        <w:t>pp. 121</w:t>
      </w:r>
      <w:r>
        <w:rPr>
          <w:sz w:val="16"/>
          <w:szCs w:val="16"/>
        </w:rPr>
        <w:t>–1</w:t>
      </w:r>
      <w:r w:rsidRPr="00E24C4B">
        <w:rPr>
          <w:sz w:val="16"/>
          <w:szCs w:val="16"/>
        </w:rPr>
        <w:t>27</w:t>
      </w:r>
      <w:r>
        <w:rPr>
          <w:sz w:val="16"/>
          <w:szCs w:val="16"/>
        </w:rPr>
        <w:t xml:space="preserve">. </w:t>
      </w:r>
    </w:p>
    <w:p w14:paraId="4B845A62" w14:textId="1DE73D9F" w:rsidR="00C2692F" w:rsidRDefault="00C2692F" w:rsidP="00072C03">
      <w:pPr>
        <w:numPr>
          <w:ilvl w:val="0"/>
          <w:numId w:val="19"/>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2F8C38F8" w14:textId="019AB44A" w:rsidR="00C2692F" w:rsidRDefault="00C2692F" w:rsidP="00072C03">
      <w:pPr>
        <w:numPr>
          <w:ilvl w:val="0"/>
          <w:numId w:val="19"/>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sidR="008222CB">
        <w:rPr>
          <w:sz w:val="16"/>
          <w:szCs w:val="16"/>
        </w:rPr>
        <w:t>, pages</w:t>
      </w:r>
      <w:r>
        <w:rPr>
          <w:sz w:val="16"/>
          <w:szCs w:val="16"/>
        </w:rPr>
        <w:t>)</w:t>
      </w:r>
      <w:r>
        <w:rPr>
          <w:i/>
          <w:iCs/>
          <w:sz w:val="16"/>
          <w:szCs w:val="16"/>
        </w:rPr>
        <w:t>.</w:t>
      </w:r>
      <w:r>
        <w:rPr>
          <w:sz w:val="16"/>
          <w:szCs w:val="16"/>
        </w:rPr>
        <w:tab/>
        <w:t>Belmont, CA: Wadsworth, 1993, pp. 123–135.</w:t>
      </w:r>
    </w:p>
    <w:p w14:paraId="317253FE" w14:textId="26649E32" w:rsidR="00C2692F" w:rsidRDefault="00C2692F" w:rsidP="00072C03">
      <w:pPr>
        <w:numPr>
          <w:ilvl w:val="0"/>
          <w:numId w:val="19"/>
        </w:numPr>
        <w:jc w:val="both"/>
        <w:rPr>
          <w:sz w:val="16"/>
          <w:szCs w:val="16"/>
        </w:rPr>
      </w:pPr>
      <w:r>
        <w:rPr>
          <w:sz w:val="16"/>
          <w:szCs w:val="16"/>
        </w:rPr>
        <w:t xml:space="preserve">H. Poor, </w:t>
      </w:r>
      <w:r>
        <w:rPr>
          <w:i/>
          <w:iCs/>
          <w:sz w:val="16"/>
          <w:szCs w:val="16"/>
        </w:rPr>
        <w:t>An Introduction to Signal Detection and Estimation</w:t>
      </w:r>
      <w:r w:rsidR="008222CB">
        <w:rPr>
          <w:i/>
          <w:iCs/>
          <w:sz w:val="16"/>
          <w:szCs w:val="16"/>
        </w:rPr>
        <w:t xml:space="preserve"> </w:t>
      </w:r>
      <w:r w:rsidR="008222CB">
        <w:rPr>
          <w:sz w:val="16"/>
          <w:szCs w:val="16"/>
        </w:rPr>
        <w:t>(Book style, chapter)</w:t>
      </w:r>
      <w:r>
        <w:rPr>
          <w:sz w:val="16"/>
          <w:szCs w:val="16"/>
        </w:rPr>
        <w:t xml:space="preserve">.   New York: Springer-Verlag, 1985, </w:t>
      </w:r>
      <w:proofErr w:type="spellStart"/>
      <w:r>
        <w:rPr>
          <w:sz w:val="16"/>
          <w:szCs w:val="16"/>
        </w:rPr>
        <w:t>ch.</w:t>
      </w:r>
      <w:proofErr w:type="spellEnd"/>
      <w:r>
        <w:rPr>
          <w:sz w:val="16"/>
          <w:szCs w:val="16"/>
        </w:rPr>
        <w:t xml:space="preserve"> 4.</w:t>
      </w:r>
    </w:p>
    <w:p w14:paraId="0A0CFF35" w14:textId="77777777" w:rsidR="00C2692F" w:rsidRDefault="00C2692F" w:rsidP="00183540">
      <w:pPr>
        <w:pStyle w:val="References"/>
        <w:numPr>
          <w:ilvl w:val="0"/>
          <w:numId w:val="19"/>
        </w:numPr>
      </w:pPr>
      <w:r>
        <w:t>B. Smith, “An approach to graphs of linear forms (Unpublished work style),” unpublished.</w:t>
      </w:r>
    </w:p>
    <w:p w14:paraId="2FA7561E" w14:textId="77777777" w:rsidR="00C2692F" w:rsidRDefault="00C2692F" w:rsidP="00072C03">
      <w:pPr>
        <w:numPr>
          <w:ilvl w:val="0"/>
          <w:numId w:val="19"/>
        </w:numPr>
        <w:jc w:val="both"/>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419F89C6" w14:textId="77777777" w:rsidR="00C2692F" w:rsidRDefault="00C2692F" w:rsidP="00072C03">
      <w:pPr>
        <w:numPr>
          <w:ilvl w:val="0"/>
          <w:numId w:val="19"/>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207558B5" w14:textId="77777777" w:rsidR="00C2692F" w:rsidRDefault="00C2692F" w:rsidP="00183540">
      <w:pPr>
        <w:pStyle w:val="References"/>
        <w:numPr>
          <w:ilvl w:val="0"/>
          <w:numId w:val="19"/>
        </w:numPr>
      </w:pPr>
      <w:r>
        <w:t>C. J. Kaufman, Rocky Mountain Research Lab., Boulder, CO, private communication, May 1995.</w:t>
      </w:r>
    </w:p>
    <w:p w14:paraId="50D8E12F" w14:textId="77777777" w:rsidR="00C2692F" w:rsidRDefault="00C2692F" w:rsidP="00183540">
      <w:pPr>
        <w:pStyle w:val="References"/>
        <w:numPr>
          <w:ilvl w:val="0"/>
          <w:numId w:val="19"/>
        </w:numPr>
      </w:pPr>
      <w:r>
        <w:t xml:space="preserve">Y. Yorozu, M. Hirano, K. Oka, and Y. Tagawa, “Electron spectroscopy studies on magneto-optical media and plastic substrate interfaces(Translation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Annu. Conf. Magnetics</w:t>
      </w:r>
      <w:r>
        <w:t xml:space="preserve"> Japan, 1982, p. 301].</w:t>
      </w:r>
    </w:p>
    <w:p w14:paraId="2B43A237" w14:textId="5B1C4CE4" w:rsidR="00C2692F" w:rsidRDefault="00C2692F" w:rsidP="00183540">
      <w:pPr>
        <w:pStyle w:val="References"/>
        <w:numPr>
          <w:ilvl w:val="0"/>
          <w:numId w:val="19"/>
        </w:numPr>
      </w:pPr>
      <w:r>
        <w:t xml:space="preserve">M. Young, </w:t>
      </w:r>
      <w:r>
        <w:rPr>
          <w:i/>
          <w:iCs/>
        </w:rPr>
        <w:t xml:space="preserve">The </w:t>
      </w:r>
      <w:r w:rsidR="0064169C">
        <w:rPr>
          <w:i/>
          <w:iCs/>
        </w:rPr>
        <w:t>Technical</w:t>
      </w:r>
      <w:r>
        <w:rPr>
          <w:i/>
          <w:iCs/>
        </w:rPr>
        <w:t xml:space="preserve"> Writers Handbook.</w:t>
      </w:r>
      <w:r>
        <w:t xml:space="preserve">  Mill Valley, CA: </w:t>
      </w:r>
      <w:proofErr w:type="gramStart"/>
      <w:r>
        <w:t>University</w:t>
      </w:r>
      <w:proofErr w:type="gramEnd"/>
      <w:r>
        <w:t xml:space="preserve"> Science, 1989.</w:t>
      </w:r>
    </w:p>
    <w:p w14:paraId="5CB2DF29" w14:textId="77777777" w:rsidR="00C2692F" w:rsidRDefault="00C2692F" w:rsidP="00072C03">
      <w:pPr>
        <w:numPr>
          <w:ilvl w:val="0"/>
          <w:numId w:val="19"/>
        </w:numPr>
        <w:jc w:val="both"/>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55281729" w14:textId="7D15A8DA" w:rsidR="00C2692F" w:rsidRDefault="00C2692F" w:rsidP="00072C03">
      <w:pPr>
        <w:numPr>
          <w:ilvl w:val="0"/>
          <w:numId w:val="19"/>
        </w:numPr>
        <w:jc w:val="both"/>
        <w:rPr>
          <w:sz w:val="16"/>
          <w:szCs w:val="16"/>
        </w:rPr>
      </w:pPr>
      <w:r>
        <w:rPr>
          <w:sz w:val="16"/>
          <w:szCs w:val="16"/>
        </w:rPr>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65740236" w14:textId="77777777" w:rsidR="00C2692F" w:rsidRDefault="00C2692F" w:rsidP="00072C03">
      <w:pPr>
        <w:numPr>
          <w:ilvl w:val="0"/>
          <w:numId w:val="19"/>
        </w:numPr>
        <w:jc w:val="both"/>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Proc. 4th Annu. Allerton Conf. Circuits and Systems Theory</w:t>
      </w:r>
      <w:r>
        <w:rPr>
          <w:sz w:val="16"/>
          <w:szCs w:val="16"/>
        </w:rPr>
        <w:t>, New York, 1994, pp. 8–16.</w:t>
      </w:r>
    </w:p>
    <w:p w14:paraId="4EF8C92F" w14:textId="77777777" w:rsidR="00C2692F" w:rsidRPr="0015028E" w:rsidRDefault="00C2692F" w:rsidP="00072C03">
      <w:pPr>
        <w:numPr>
          <w:ilvl w:val="0"/>
          <w:numId w:val="19"/>
        </w:numPr>
        <w:jc w:val="both"/>
      </w:pPr>
      <w:r>
        <w:rPr>
          <w:sz w:val="16"/>
          <w:szCs w:val="16"/>
        </w:rPr>
        <w:t xml:space="preserve">G. W. Juette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14:paraId="08958350" w14:textId="77777777" w:rsidR="00C2692F" w:rsidRDefault="00C2692F" w:rsidP="00183540">
      <w:pPr>
        <w:pStyle w:val="References"/>
        <w:numPr>
          <w:ilvl w:val="0"/>
          <w:numId w:val="19"/>
        </w:numPr>
      </w:pPr>
      <w:r>
        <w:t xml:space="preserve">J. Williams, “Narrow-band analyzer (Thesis or Dissertation style),” Ph.D. dissertation, Dept. Elect. Eng., Harvard Univ., Cambridge, MA, 1993. </w:t>
      </w:r>
    </w:p>
    <w:p w14:paraId="7C39E96F" w14:textId="77777777" w:rsidR="00C2692F" w:rsidRDefault="00C2692F" w:rsidP="00183540">
      <w:pPr>
        <w:pStyle w:val="References"/>
        <w:numPr>
          <w:ilvl w:val="0"/>
          <w:numId w:val="19"/>
        </w:numPr>
      </w:pPr>
      <w:r>
        <w:t xml:space="preserve">J. P. Wilkinson, “Nonlinear resonant circuit devices (Patent style),” U.S. Patent 3 624 12, July 16, 1990. </w:t>
      </w:r>
    </w:p>
    <w:p w14:paraId="54BD5204" w14:textId="77777777" w:rsidR="00C2692F" w:rsidRPr="007A28F1" w:rsidRDefault="00C2692F" w:rsidP="00C2692F">
      <w:pPr>
        <w:pStyle w:val="References"/>
        <w:numPr>
          <w:ilvl w:val="0"/>
          <w:numId w:val="0"/>
        </w:numPr>
      </w:pPr>
    </w:p>
    <w:sectPr w:rsidR="00C2692F" w:rsidRPr="007A28F1" w:rsidSect="00072C03">
      <w:type w:val="continuous"/>
      <w:pgSz w:w="11906" w:h="16838" w:code="9"/>
      <w:pgMar w:top="1440" w:right="1440" w:bottom="1440" w:left="1440" w:header="432" w:footer="432" w:gutter="0"/>
      <w:cols w:num="2" w:space="28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EDC66" w14:textId="77777777" w:rsidR="00EE282A" w:rsidRDefault="00EE282A">
      <w:r>
        <w:separator/>
      </w:r>
    </w:p>
  </w:endnote>
  <w:endnote w:type="continuationSeparator" w:id="0">
    <w:p w14:paraId="4A2933E1" w14:textId="77777777" w:rsidR="00EE282A" w:rsidRDefault="00EE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FEAC8" w14:textId="77777777" w:rsidR="00EE282A" w:rsidRDefault="00EE282A"/>
  </w:footnote>
  <w:footnote w:type="continuationSeparator" w:id="0">
    <w:p w14:paraId="310AD98F" w14:textId="77777777" w:rsidR="00EE282A" w:rsidRDefault="00EE282A">
      <w:r>
        <w:continuationSeparator/>
      </w:r>
    </w:p>
  </w:footnote>
  <w:footnote w:id="1">
    <w:p w14:paraId="5E14B398" w14:textId="63D1161B" w:rsidR="00C2692F" w:rsidRPr="00FF08BF" w:rsidRDefault="00C2692F" w:rsidP="00FF08B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BF513" w14:textId="77777777" w:rsidR="00C2692F" w:rsidRDefault="00C2692F">
    <w:pPr>
      <w:framePr w:wrap="auto" w:vAnchor="text" w:hAnchor="margin" w:xAlign="right" w:y="1"/>
    </w:pPr>
  </w:p>
  <w:p w14:paraId="0235DA55"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9305596">
    <w:abstractNumId w:val="0"/>
  </w:num>
  <w:num w:numId="2" w16cid:durableId="2115788214">
    <w:abstractNumId w:val="4"/>
  </w:num>
  <w:num w:numId="3" w16cid:durableId="925380234">
    <w:abstractNumId w:val="4"/>
    <w:lvlOverride w:ilvl="0">
      <w:lvl w:ilvl="0">
        <w:start w:val="1"/>
        <w:numFmt w:val="decimal"/>
        <w:lvlText w:val="%1."/>
        <w:legacy w:legacy="1" w:legacySpace="0" w:legacyIndent="360"/>
        <w:lvlJc w:val="left"/>
        <w:pPr>
          <w:ind w:left="360" w:hanging="360"/>
        </w:pPr>
      </w:lvl>
    </w:lvlOverride>
  </w:num>
  <w:num w:numId="4" w16cid:durableId="1175341121">
    <w:abstractNumId w:val="4"/>
    <w:lvlOverride w:ilvl="0">
      <w:lvl w:ilvl="0">
        <w:start w:val="1"/>
        <w:numFmt w:val="decimal"/>
        <w:lvlText w:val="%1."/>
        <w:legacy w:legacy="1" w:legacySpace="0" w:legacyIndent="360"/>
        <w:lvlJc w:val="left"/>
        <w:pPr>
          <w:ind w:left="360" w:hanging="360"/>
        </w:pPr>
      </w:lvl>
    </w:lvlOverride>
  </w:num>
  <w:num w:numId="5" w16cid:durableId="988362076">
    <w:abstractNumId w:val="4"/>
    <w:lvlOverride w:ilvl="0">
      <w:lvl w:ilvl="0">
        <w:start w:val="1"/>
        <w:numFmt w:val="decimal"/>
        <w:lvlText w:val="%1."/>
        <w:legacy w:legacy="1" w:legacySpace="0" w:legacyIndent="360"/>
        <w:lvlJc w:val="left"/>
        <w:pPr>
          <w:ind w:left="360" w:hanging="360"/>
        </w:pPr>
      </w:lvl>
    </w:lvlOverride>
  </w:num>
  <w:num w:numId="6" w16cid:durableId="968124104">
    <w:abstractNumId w:val="8"/>
  </w:num>
  <w:num w:numId="7" w16cid:durableId="996225721">
    <w:abstractNumId w:val="8"/>
    <w:lvlOverride w:ilvl="0">
      <w:lvl w:ilvl="0">
        <w:start w:val="1"/>
        <w:numFmt w:val="decimal"/>
        <w:lvlText w:val="%1."/>
        <w:legacy w:legacy="1" w:legacySpace="0" w:legacyIndent="360"/>
        <w:lvlJc w:val="left"/>
        <w:pPr>
          <w:ind w:left="360" w:hanging="360"/>
        </w:pPr>
      </w:lvl>
    </w:lvlOverride>
  </w:num>
  <w:num w:numId="8" w16cid:durableId="1850749993">
    <w:abstractNumId w:val="8"/>
    <w:lvlOverride w:ilvl="0">
      <w:lvl w:ilvl="0">
        <w:start w:val="1"/>
        <w:numFmt w:val="decimal"/>
        <w:lvlText w:val="%1."/>
        <w:legacy w:legacy="1" w:legacySpace="0" w:legacyIndent="360"/>
        <w:lvlJc w:val="left"/>
        <w:pPr>
          <w:ind w:left="360" w:hanging="360"/>
        </w:pPr>
      </w:lvl>
    </w:lvlOverride>
  </w:num>
  <w:num w:numId="9" w16cid:durableId="931819763">
    <w:abstractNumId w:val="8"/>
    <w:lvlOverride w:ilvl="0">
      <w:lvl w:ilvl="0">
        <w:start w:val="1"/>
        <w:numFmt w:val="decimal"/>
        <w:lvlText w:val="%1."/>
        <w:legacy w:legacy="1" w:legacySpace="0" w:legacyIndent="360"/>
        <w:lvlJc w:val="left"/>
        <w:pPr>
          <w:ind w:left="360" w:hanging="360"/>
        </w:pPr>
      </w:lvl>
    </w:lvlOverride>
  </w:num>
  <w:num w:numId="10" w16cid:durableId="1939752945">
    <w:abstractNumId w:val="8"/>
    <w:lvlOverride w:ilvl="0">
      <w:lvl w:ilvl="0">
        <w:start w:val="1"/>
        <w:numFmt w:val="decimal"/>
        <w:lvlText w:val="%1."/>
        <w:legacy w:legacy="1" w:legacySpace="0" w:legacyIndent="360"/>
        <w:lvlJc w:val="left"/>
        <w:pPr>
          <w:ind w:left="360" w:hanging="360"/>
        </w:pPr>
      </w:lvl>
    </w:lvlOverride>
  </w:num>
  <w:num w:numId="11" w16cid:durableId="919950066">
    <w:abstractNumId w:val="8"/>
    <w:lvlOverride w:ilvl="0">
      <w:lvl w:ilvl="0">
        <w:start w:val="1"/>
        <w:numFmt w:val="decimal"/>
        <w:lvlText w:val="%1."/>
        <w:legacy w:legacy="1" w:legacySpace="0" w:legacyIndent="360"/>
        <w:lvlJc w:val="left"/>
        <w:pPr>
          <w:ind w:left="360" w:hanging="360"/>
        </w:pPr>
      </w:lvl>
    </w:lvlOverride>
  </w:num>
  <w:num w:numId="12" w16cid:durableId="541749225">
    <w:abstractNumId w:val="6"/>
  </w:num>
  <w:num w:numId="13" w16cid:durableId="1054697715">
    <w:abstractNumId w:val="1"/>
  </w:num>
  <w:num w:numId="14" w16cid:durableId="286475574">
    <w:abstractNumId w:val="10"/>
  </w:num>
  <w:num w:numId="15" w16cid:durableId="1487353597">
    <w:abstractNumId w:val="9"/>
  </w:num>
  <w:num w:numId="16" w16cid:durableId="495808402">
    <w:abstractNumId w:val="14"/>
  </w:num>
  <w:num w:numId="17" w16cid:durableId="1047604037">
    <w:abstractNumId w:val="3"/>
  </w:num>
  <w:num w:numId="18" w16cid:durableId="90855026">
    <w:abstractNumId w:val="2"/>
  </w:num>
  <w:num w:numId="19" w16cid:durableId="1133905927">
    <w:abstractNumId w:val="13"/>
  </w:num>
  <w:num w:numId="20" w16cid:durableId="263996833">
    <w:abstractNumId w:val="7"/>
  </w:num>
  <w:num w:numId="21" w16cid:durableId="310670760">
    <w:abstractNumId w:val="5"/>
  </w:num>
  <w:num w:numId="22" w16cid:durableId="669602134">
    <w:abstractNumId w:val="11"/>
  </w:num>
  <w:num w:numId="23" w16cid:durableId="59225103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r. S Himanujahn">
    <w15:presenceInfo w15:providerId="AD" w15:userId="S::himanujahn@fot.sjp.ac.lk::2deeb16b-5aec-4faa-8134-71ca630c8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jYyMTQwN7ewNLNQ0lEKTi0uzszPAykwrAUAzJ/YcSwAAAA="/>
  </w:docVars>
  <w:rsids>
    <w:rsidRoot w:val="00BB3FC9"/>
    <w:rsid w:val="000210F6"/>
    <w:rsid w:val="000258B7"/>
    <w:rsid w:val="000542AE"/>
    <w:rsid w:val="00072C03"/>
    <w:rsid w:val="000B0742"/>
    <w:rsid w:val="000F7E4C"/>
    <w:rsid w:val="00125CDB"/>
    <w:rsid w:val="0015028E"/>
    <w:rsid w:val="00153C62"/>
    <w:rsid w:val="001651CB"/>
    <w:rsid w:val="001746E9"/>
    <w:rsid w:val="00183540"/>
    <w:rsid w:val="00184548"/>
    <w:rsid w:val="001A13E6"/>
    <w:rsid w:val="001E649A"/>
    <w:rsid w:val="002052C5"/>
    <w:rsid w:val="00272190"/>
    <w:rsid w:val="002968E2"/>
    <w:rsid w:val="00322389"/>
    <w:rsid w:val="00333357"/>
    <w:rsid w:val="003753FB"/>
    <w:rsid w:val="0038079F"/>
    <w:rsid w:val="00385EB4"/>
    <w:rsid w:val="00386486"/>
    <w:rsid w:val="00392EB5"/>
    <w:rsid w:val="003F3BCE"/>
    <w:rsid w:val="0042304D"/>
    <w:rsid w:val="00451430"/>
    <w:rsid w:val="00470F62"/>
    <w:rsid w:val="0049240B"/>
    <w:rsid w:val="004A1229"/>
    <w:rsid w:val="004B0F18"/>
    <w:rsid w:val="004C2E4B"/>
    <w:rsid w:val="004E0DD6"/>
    <w:rsid w:val="00511F6B"/>
    <w:rsid w:val="00513400"/>
    <w:rsid w:val="0056250B"/>
    <w:rsid w:val="00595431"/>
    <w:rsid w:val="00595E25"/>
    <w:rsid w:val="005D5630"/>
    <w:rsid w:val="005D5D2A"/>
    <w:rsid w:val="00616520"/>
    <w:rsid w:val="00624D6B"/>
    <w:rsid w:val="00625ED6"/>
    <w:rsid w:val="0064169C"/>
    <w:rsid w:val="006654F2"/>
    <w:rsid w:val="006B1493"/>
    <w:rsid w:val="006F10E7"/>
    <w:rsid w:val="00774DCC"/>
    <w:rsid w:val="007A44AA"/>
    <w:rsid w:val="007C14A7"/>
    <w:rsid w:val="007C713D"/>
    <w:rsid w:val="007D32AA"/>
    <w:rsid w:val="007E4D10"/>
    <w:rsid w:val="007F61BC"/>
    <w:rsid w:val="008222CB"/>
    <w:rsid w:val="008573E3"/>
    <w:rsid w:val="00887A47"/>
    <w:rsid w:val="008F08DE"/>
    <w:rsid w:val="00931D6F"/>
    <w:rsid w:val="0095497C"/>
    <w:rsid w:val="009A39F0"/>
    <w:rsid w:val="009A760D"/>
    <w:rsid w:val="009C0BA3"/>
    <w:rsid w:val="009C3B5C"/>
    <w:rsid w:val="009D197E"/>
    <w:rsid w:val="009D55E0"/>
    <w:rsid w:val="00A615D7"/>
    <w:rsid w:val="00A61BC6"/>
    <w:rsid w:val="00B64D93"/>
    <w:rsid w:val="00B77AFD"/>
    <w:rsid w:val="00B860CC"/>
    <w:rsid w:val="00B978B2"/>
    <w:rsid w:val="00BA698A"/>
    <w:rsid w:val="00BB3FC9"/>
    <w:rsid w:val="00C2692F"/>
    <w:rsid w:val="00C71A42"/>
    <w:rsid w:val="00C92487"/>
    <w:rsid w:val="00D01553"/>
    <w:rsid w:val="00D039DC"/>
    <w:rsid w:val="00D72769"/>
    <w:rsid w:val="00DA0822"/>
    <w:rsid w:val="00DD260F"/>
    <w:rsid w:val="00DE27FF"/>
    <w:rsid w:val="00E22D8C"/>
    <w:rsid w:val="00E556CB"/>
    <w:rsid w:val="00E75596"/>
    <w:rsid w:val="00E9398C"/>
    <w:rsid w:val="00EC17D2"/>
    <w:rsid w:val="00ED3AF3"/>
    <w:rsid w:val="00EE282A"/>
    <w:rsid w:val="00EE4F74"/>
    <w:rsid w:val="00F17F31"/>
    <w:rsid w:val="00FB393B"/>
    <w:rsid w:val="00FD2172"/>
    <w:rsid w:val="00FF08BF"/>
    <w:rsid w:val="00FF1862"/>
  </w:rsids>
  <m:mathPr>
    <m:mathFont m:val="Cambria Math"/>
    <m:brkBin m:val="before"/>
    <m:brkBinSub m:val="--"/>
    <m:smallFrac m:val="0"/>
    <m:dispDef m:val="0"/>
    <m:lMargin m:val="0"/>
    <m:rMargin m:val="0"/>
    <m:defJc m:val="centerGroup"/>
    <m:wrapRight/>
    <m:intLim m:val="subSup"/>
    <m:naryLim m:val="subSup"/>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4F9A8"/>
  <w15:chartTrackingRefBased/>
  <w15:docId w15:val="{7EEBBF51-0B9B-44C3-9921-6F45766A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Revision">
    <w:name w:val="Revision"/>
    <w:hidden/>
    <w:rsid w:val="00E75596"/>
  </w:style>
  <w:style w:type="paragraph" w:customStyle="1" w:styleId="Author">
    <w:name w:val="Author"/>
    <w:rsid w:val="00183540"/>
    <w:pPr>
      <w:spacing w:before="360" w:after="40"/>
      <w:jc w:val="center"/>
    </w:pPr>
    <w:rPr>
      <w:rFonts w:eastAsia="SimSun"/>
      <w:noProof/>
      <w:sz w:val="22"/>
      <w:szCs w:val="22"/>
    </w:rPr>
  </w:style>
  <w:style w:type="character" w:customStyle="1" w:styleId="TitleChar">
    <w:name w:val="Title Char"/>
    <w:basedOn w:val="DefaultParagraphFont"/>
    <w:link w:val="Title"/>
    <w:rsid w:val="004E0DD6"/>
    <w:rPr>
      <w:b/>
      <w:kern w:val="28"/>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81577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05979-F145-4656-BCCD-320931AB6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2158</Words>
  <Characters>12302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IEEE EMB paper</vt:lpstr>
    </vt:vector>
  </TitlesOfParts>
  <Company>IEEE</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EMB paper</dc:title>
  <dc:subject>IEEE Transactions on Magnetics</dc:subject>
  <dc:creator>James Patton</dc:creator>
  <cp:keywords/>
  <cp:lastModifiedBy>Ms. V.G.R.P. Gunarathna</cp:lastModifiedBy>
  <cp:revision>4</cp:revision>
  <cp:lastPrinted>2012-01-31T05:17:00Z</cp:lastPrinted>
  <dcterms:created xsi:type="dcterms:W3CDTF">2025-03-20T10:07:00Z</dcterms:created>
  <dcterms:modified xsi:type="dcterms:W3CDTF">2025-04-21T07:28:00Z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Taylor &amp; Francis - National Library of Medicine</vt:lpwstr>
  </property>
</Properties>
</file>